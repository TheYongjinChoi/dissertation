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70A5C" w14:textId="77777777" w:rsidR="00632D8B" w:rsidRDefault="00632D8B" w:rsidP="00467109">
      <w:pPr>
        <w:widowControl w:val="0"/>
        <w:autoSpaceDE w:val="0"/>
        <w:autoSpaceDN w:val="0"/>
        <w:adjustRightInd w:val="0"/>
        <w:spacing w:after="240" w:line="300" w:lineRule="atLeast"/>
        <w:rPr>
          <w:rFonts w:ascii="Times" w:hAnsi="Times" w:cs="Times"/>
          <w:color w:val="000000"/>
          <w:sz w:val="26"/>
          <w:szCs w:val="26"/>
        </w:rPr>
      </w:pPr>
    </w:p>
    <w:p w14:paraId="6A953A78" w14:textId="77777777" w:rsidR="00632D8B" w:rsidRDefault="00632D8B" w:rsidP="00467109">
      <w:pPr>
        <w:widowControl w:val="0"/>
        <w:autoSpaceDE w:val="0"/>
        <w:autoSpaceDN w:val="0"/>
        <w:adjustRightInd w:val="0"/>
        <w:spacing w:after="240" w:line="300" w:lineRule="atLeast"/>
        <w:rPr>
          <w:rFonts w:ascii="Times" w:hAnsi="Times" w:cs="Times"/>
          <w:color w:val="000000"/>
          <w:sz w:val="26"/>
          <w:szCs w:val="26"/>
        </w:rPr>
      </w:pPr>
    </w:p>
    <w:p w14:paraId="79F0FFA2" w14:textId="1DE8013A" w:rsidR="00467109" w:rsidRDefault="00467109" w:rsidP="00467109">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Any field of empirical inquiry is faced with cases of scientific misconduct at some point, either in the form of fabrication, falsification, or plagiarism (FFP). Psychology faced </w:t>
      </w:r>
      <w:proofErr w:type="spellStart"/>
      <w:ins w:id="0" w:author="Jelte Wicherts" w:date="2018-08-27T20:45:00Z">
        <w:r w:rsidR="006B6790">
          <w:rPr>
            <w:rFonts w:ascii="Times" w:hAnsi="Times" w:cs="Times"/>
            <w:color w:val="000000"/>
            <w:sz w:val="26"/>
            <w:szCs w:val="26"/>
          </w:rPr>
          <w:t>Diederik</w:t>
        </w:r>
        <w:proofErr w:type="spellEnd"/>
        <w:r w:rsidR="006B6790">
          <w:rPr>
            <w:rFonts w:ascii="Times" w:hAnsi="Times" w:cs="Times"/>
            <w:color w:val="000000"/>
            <w:sz w:val="26"/>
            <w:szCs w:val="26"/>
          </w:rPr>
          <w:t xml:space="preserve"> </w:t>
        </w:r>
      </w:ins>
      <w:proofErr w:type="spellStart"/>
      <w:r>
        <w:rPr>
          <w:rFonts w:ascii="Times" w:hAnsi="Times" w:cs="Times"/>
          <w:color w:val="000000"/>
          <w:sz w:val="26"/>
          <w:szCs w:val="26"/>
        </w:rPr>
        <w:t>Stapel</w:t>
      </w:r>
      <w:proofErr w:type="spellEnd"/>
      <w:r>
        <w:rPr>
          <w:rFonts w:ascii="Times" w:hAnsi="Times" w:cs="Times"/>
          <w:color w:val="000000"/>
          <w:sz w:val="26"/>
          <w:szCs w:val="26"/>
        </w:rPr>
        <w:t xml:space="preserve">; medical sciences faced </w:t>
      </w:r>
      <w:ins w:id="1" w:author="Jelte Wicherts" w:date="2018-08-27T20:45:00Z">
        <w:r w:rsidR="006B6790">
          <w:rPr>
            <w:rFonts w:ascii="Times" w:hAnsi="Times" w:cs="Times"/>
            <w:color w:val="000000"/>
            <w:sz w:val="26"/>
            <w:szCs w:val="26"/>
          </w:rPr>
          <w:t xml:space="preserve">Don </w:t>
        </w:r>
      </w:ins>
      <w:proofErr w:type="spellStart"/>
      <w:r>
        <w:rPr>
          <w:rFonts w:ascii="Times" w:hAnsi="Times" w:cs="Times"/>
          <w:color w:val="000000"/>
          <w:sz w:val="26"/>
          <w:szCs w:val="26"/>
        </w:rPr>
        <w:t>Poldermans</w:t>
      </w:r>
      <w:proofErr w:type="spellEnd"/>
      <w:r>
        <w:rPr>
          <w:rFonts w:ascii="Times" w:hAnsi="Times" w:cs="Times"/>
          <w:color w:val="000000"/>
          <w:sz w:val="26"/>
          <w:szCs w:val="26"/>
        </w:rPr>
        <w:t xml:space="preserve"> and </w:t>
      </w:r>
      <w:ins w:id="2" w:author="Jelte Wicherts" w:date="2018-08-27T20:45:00Z">
        <w:r w:rsidR="006B6790">
          <w:rPr>
            <w:rFonts w:ascii="Times" w:hAnsi="Times" w:cs="Times"/>
            <w:color w:val="000000"/>
            <w:sz w:val="26"/>
            <w:szCs w:val="26"/>
          </w:rPr>
          <w:t xml:space="preserve">Paolo </w:t>
        </w:r>
      </w:ins>
      <w:proofErr w:type="spellStart"/>
      <w:r>
        <w:rPr>
          <w:rFonts w:ascii="Times" w:hAnsi="Times" w:cs="Times"/>
          <w:color w:val="000000"/>
          <w:sz w:val="26"/>
          <w:szCs w:val="26"/>
        </w:rPr>
        <w:t>Macchiarini</w:t>
      </w:r>
      <w:proofErr w:type="spellEnd"/>
      <w:r>
        <w:rPr>
          <w:rFonts w:ascii="Times" w:hAnsi="Times" w:cs="Times"/>
          <w:color w:val="000000"/>
          <w:sz w:val="26"/>
          <w:szCs w:val="26"/>
        </w:rPr>
        <w:t xml:space="preserve">; </w:t>
      </w:r>
      <w:commentRangeStart w:id="3"/>
      <w:r>
        <w:rPr>
          <w:rFonts w:ascii="Times" w:hAnsi="Times" w:cs="Times"/>
          <w:color w:val="000000"/>
          <w:sz w:val="26"/>
          <w:szCs w:val="26"/>
        </w:rPr>
        <w:t xml:space="preserve">life sciences faced </w:t>
      </w:r>
      <w:proofErr w:type="spellStart"/>
      <w:r>
        <w:rPr>
          <w:rFonts w:ascii="Times" w:hAnsi="Times" w:cs="Times"/>
          <w:color w:val="000000"/>
          <w:sz w:val="26"/>
          <w:szCs w:val="26"/>
        </w:rPr>
        <w:t>Voignet</w:t>
      </w:r>
      <w:proofErr w:type="spellEnd"/>
      <w:r>
        <w:rPr>
          <w:rFonts w:ascii="Times" w:hAnsi="Times" w:cs="Times"/>
          <w:color w:val="000000"/>
          <w:sz w:val="26"/>
          <w:szCs w:val="26"/>
        </w:rPr>
        <w:t xml:space="preserve">; </w:t>
      </w:r>
      <w:commentRangeEnd w:id="3"/>
      <w:r w:rsidR="007B6824">
        <w:rPr>
          <w:rStyle w:val="CommentReference"/>
        </w:rPr>
        <w:commentReference w:id="3"/>
      </w:r>
      <w:r>
        <w:rPr>
          <w:rFonts w:ascii="Times" w:hAnsi="Times" w:cs="Times"/>
          <w:color w:val="000000"/>
          <w:sz w:val="26"/>
          <w:szCs w:val="26"/>
        </w:rPr>
        <w:t>physi</w:t>
      </w:r>
      <w:ins w:id="4" w:author="Jelte Wicherts" w:date="2018-08-27T20:45:00Z">
        <w:r w:rsidR="006B6790">
          <w:rPr>
            <w:rFonts w:ascii="Times" w:hAnsi="Times" w:cs="Times"/>
            <w:color w:val="000000"/>
            <w:sz w:val="26"/>
            <w:szCs w:val="26"/>
          </w:rPr>
          <w:t xml:space="preserve">cs </w:t>
        </w:r>
      </w:ins>
      <w:del w:id="5" w:author="Jelte Wicherts" w:date="2018-08-27T20:45:00Z">
        <w:r w:rsidDel="006B6790">
          <w:rPr>
            <w:rFonts w:ascii="Times" w:hAnsi="Times" w:cs="Times"/>
            <w:color w:val="000000"/>
            <w:sz w:val="26"/>
            <w:szCs w:val="26"/>
          </w:rPr>
          <w:delText>cal</w:delText>
        </w:r>
      </w:del>
      <w:del w:id="6" w:author="Jelte Wicherts" w:date="2018-08-27T20:44:00Z">
        <w:r w:rsidDel="006B6790">
          <w:rPr>
            <w:rFonts w:ascii="Times" w:hAnsi="Times" w:cs="Times"/>
            <w:color w:val="000000"/>
            <w:sz w:val="26"/>
            <w:szCs w:val="26"/>
          </w:rPr>
          <w:delText xml:space="preserve"> sciences </w:delText>
        </w:r>
      </w:del>
      <w:r>
        <w:rPr>
          <w:rFonts w:ascii="Times" w:hAnsi="Times" w:cs="Times"/>
          <w:color w:val="000000"/>
          <w:sz w:val="26"/>
          <w:szCs w:val="26"/>
        </w:rPr>
        <w:t xml:space="preserve">faced </w:t>
      </w:r>
      <w:ins w:id="7" w:author="Jelte Wicherts" w:date="2018-08-27T20:45:00Z">
        <w:r w:rsidR="006B6790">
          <w:rPr>
            <w:rFonts w:ascii="Times" w:hAnsi="Times" w:cs="Times"/>
            <w:color w:val="000000"/>
            <w:sz w:val="26"/>
            <w:szCs w:val="26"/>
          </w:rPr>
          <w:t>Jan-Hen</w:t>
        </w:r>
      </w:ins>
      <w:ins w:id="8" w:author="Jelte Wicherts" w:date="2018-08-28T08:07:00Z">
        <w:r w:rsidR="00FC1FAE">
          <w:rPr>
            <w:rFonts w:ascii="Times" w:hAnsi="Times" w:cs="Times"/>
            <w:color w:val="000000"/>
            <w:sz w:val="26"/>
            <w:szCs w:val="26"/>
          </w:rPr>
          <w:t>d</w:t>
        </w:r>
      </w:ins>
      <w:ins w:id="9" w:author="Jelte Wicherts" w:date="2018-08-27T20:45:00Z">
        <w:r w:rsidR="006B6790">
          <w:rPr>
            <w:rFonts w:ascii="Times" w:hAnsi="Times" w:cs="Times"/>
            <w:color w:val="000000"/>
            <w:sz w:val="26"/>
            <w:szCs w:val="26"/>
          </w:rPr>
          <w:t xml:space="preserve">rik </w:t>
        </w:r>
      </w:ins>
      <w:proofErr w:type="spellStart"/>
      <w:r>
        <w:rPr>
          <w:rFonts w:ascii="Times" w:hAnsi="Times" w:cs="Times"/>
          <w:color w:val="000000"/>
          <w:sz w:val="26"/>
          <w:szCs w:val="26"/>
        </w:rPr>
        <w:t>Schön</w:t>
      </w:r>
      <w:proofErr w:type="spellEnd"/>
      <w:r>
        <w:rPr>
          <w:rFonts w:ascii="Times" w:hAnsi="Times" w:cs="Times"/>
          <w:color w:val="000000"/>
          <w:sz w:val="26"/>
          <w:szCs w:val="26"/>
        </w:rPr>
        <w:t xml:space="preserve"> — these are just a few examples of research misconduct cases in the last decade. Overall, an estimated 2% of all scholars admit to having falsified or fabricated research results at least once during their career (</w:t>
      </w:r>
      <w:proofErr w:type="spellStart"/>
      <w:r>
        <w:rPr>
          <w:rFonts w:ascii="Times" w:hAnsi="Times" w:cs="Times"/>
          <w:color w:val="000000"/>
          <w:sz w:val="26"/>
          <w:szCs w:val="26"/>
        </w:rPr>
        <w:t>Fanelli</w:t>
      </w:r>
      <w:proofErr w:type="spellEnd"/>
      <w:r>
        <w:rPr>
          <w:rFonts w:ascii="Times" w:hAnsi="Times" w:cs="Times"/>
          <w:color w:val="000000"/>
          <w:sz w:val="26"/>
          <w:szCs w:val="26"/>
        </w:rPr>
        <w:t xml:space="preserve"> 2009), which due to its self-report nature is likely to be an underestimate of the true rate of misconduct. The detection rate of data fabrication is likely to be even lower; for example, among several hundreds of thousands of researchers working in the United States and the Netherlands, only around a dozen cases become public each year. At best, this suggests a detection rate below 1% among those 2% who admit to fabricating or falsifying data — the tip of a seemingly much larger iceberg. </w:t>
      </w:r>
    </w:p>
    <w:p w14:paraId="2D8BD53A" w14:textId="7394D784" w:rsidR="00467109" w:rsidRDefault="00467109" w:rsidP="00467109">
      <w:pPr>
        <w:widowControl w:val="0"/>
        <w:autoSpaceDE w:val="0"/>
        <w:autoSpaceDN w:val="0"/>
        <w:adjustRightInd w:val="0"/>
        <w:spacing w:after="240" w:line="300" w:lineRule="atLeast"/>
        <w:rPr>
          <w:rFonts w:ascii="Times" w:hAnsi="Times" w:cs="Times"/>
          <w:color w:val="000000"/>
        </w:rPr>
      </w:pPr>
      <w:del w:id="10" w:author="Jelte Wicherts" w:date="2018-08-27T20:47:00Z">
        <w:r w:rsidDel="007B6824">
          <w:rPr>
            <w:rFonts w:ascii="Times" w:hAnsi="Times" w:cs="Times"/>
            <w:color w:val="000000"/>
            <w:sz w:val="26"/>
            <w:szCs w:val="26"/>
          </w:rPr>
          <w:delText>In order to stifle attempts at data fabrication, i</w:delText>
        </w:r>
      </w:del>
      <w:ins w:id="11" w:author="Jelte Wicherts" w:date="2018-08-27T20:47:00Z">
        <w:r w:rsidR="007B6824">
          <w:rPr>
            <w:rFonts w:ascii="Times" w:hAnsi="Times" w:cs="Times"/>
            <w:color w:val="000000"/>
            <w:sz w:val="26"/>
            <w:szCs w:val="26"/>
          </w:rPr>
          <w:t>I</w:t>
        </w:r>
      </w:ins>
      <w:r>
        <w:rPr>
          <w:rFonts w:ascii="Times" w:hAnsi="Times" w:cs="Times"/>
          <w:color w:val="000000"/>
          <w:sz w:val="26"/>
          <w:szCs w:val="26"/>
        </w:rPr>
        <w:t xml:space="preserve">mproved detection of fabricated data is considered to deter </w:t>
      </w:r>
      <w:del w:id="12" w:author="Jelte Wicherts" w:date="2018-08-27T20:48:00Z">
        <w:r w:rsidDel="007B6824">
          <w:rPr>
            <w:rFonts w:ascii="Times" w:hAnsi="Times" w:cs="Times"/>
            <w:color w:val="000000"/>
            <w:sz w:val="26"/>
            <w:szCs w:val="26"/>
          </w:rPr>
          <w:delText xml:space="preserve">such </w:delText>
        </w:r>
      </w:del>
      <w:ins w:id="13" w:author="Jelte Wicherts" w:date="2018-08-27T20:48:00Z">
        <w:r w:rsidR="007B6824">
          <w:rPr>
            <w:rFonts w:ascii="Times" w:hAnsi="Times" w:cs="Times"/>
            <w:color w:val="000000"/>
            <w:sz w:val="26"/>
            <w:szCs w:val="26"/>
          </w:rPr>
          <w:t>the use of data fabrication</w:t>
        </w:r>
      </w:ins>
      <w:del w:id="14" w:author="Jelte Wicherts" w:date="2018-08-27T20:48:00Z">
        <w:r w:rsidDel="007B6824">
          <w:rPr>
            <w:rFonts w:ascii="Times" w:hAnsi="Times" w:cs="Times"/>
            <w:color w:val="000000"/>
            <w:sz w:val="26"/>
            <w:szCs w:val="26"/>
          </w:rPr>
          <w:delText>behavior</w:delText>
        </w:r>
      </w:del>
      <w:r>
        <w:rPr>
          <w:rFonts w:ascii="Times" w:hAnsi="Times" w:cs="Times"/>
          <w:color w:val="000000"/>
          <w:sz w:val="26"/>
          <w:szCs w:val="26"/>
        </w:rPr>
        <w:t xml:space="preserve">. Deterrence theory (e.g., Hobbes 1651) states that improved detection of undesirable </w:t>
      </w:r>
      <w:proofErr w:type="spellStart"/>
      <w:r>
        <w:rPr>
          <w:rFonts w:ascii="Times" w:hAnsi="Times" w:cs="Times"/>
          <w:color w:val="000000"/>
          <w:sz w:val="26"/>
          <w:szCs w:val="26"/>
        </w:rPr>
        <w:t>behaviors</w:t>
      </w:r>
      <w:proofErr w:type="spellEnd"/>
      <w:r>
        <w:rPr>
          <w:rFonts w:ascii="Times" w:hAnsi="Times" w:cs="Times"/>
          <w:color w:val="000000"/>
          <w:sz w:val="26"/>
          <w:szCs w:val="26"/>
        </w:rPr>
        <w:t xml:space="preserve"> decreases the expected utility of said </w:t>
      </w:r>
      <w:proofErr w:type="spellStart"/>
      <w:r>
        <w:rPr>
          <w:rFonts w:ascii="Times" w:hAnsi="Times" w:cs="Times"/>
          <w:color w:val="000000"/>
          <w:sz w:val="26"/>
          <w:szCs w:val="26"/>
        </w:rPr>
        <w:t>behaviors</w:t>
      </w:r>
      <w:proofErr w:type="spellEnd"/>
      <w:r>
        <w:rPr>
          <w:rFonts w:ascii="Times" w:hAnsi="Times" w:cs="Times"/>
          <w:color w:val="000000"/>
          <w:sz w:val="26"/>
          <w:szCs w:val="26"/>
        </w:rPr>
        <w:t xml:space="preserve">, ultimately leading to fewer people to engage in it. Detection techniques have developed differently for fabrication, falsification, and plagiarism. Plagiarism scanners have been around the longest (e.g., Parker and </w:t>
      </w:r>
      <w:proofErr w:type="spellStart"/>
      <w:r>
        <w:rPr>
          <w:rFonts w:ascii="Times" w:hAnsi="Times" w:cs="Times"/>
          <w:color w:val="000000"/>
          <w:sz w:val="26"/>
          <w:szCs w:val="26"/>
        </w:rPr>
        <w:t>Hamblen</w:t>
      </w:r>
      <w:proofErr w:type="spellEnd"/>
      <w:r>
        <w:rPr>
          <w:rFonts w:ascii="Times" w:hAnsi="Times" w:cs="Times"/>
          <w:color w:val="000000"/>
          <w:sz w:val="26"/>
          <w:szCs w:val="26"/>
        </w:rPr>
        <w:t xml:space="preserve"> 1989) and are widely implemented not only at journals but also in the evaluation of student theses (e.g., with commercial services such as </w:t>
      </w:r>
      <w:proofErr w:type="spellStart"/>
      <w:r>
        <w:rPr>
          <w:rFonts w:ascii="Times" w:hAnsi="Times" w:cs="Times"/>
          <w:color w:val="000000"/>
          <w:sz w:val="26"/>
          <w:szCs w:val="26"/>
        </w:rPr>
        <w:t>Turnitin</w:t>
      </w:r>
      <w:proofErr w:type="spellEnd"/>
      <w:r>
        <w:rPr>
          <w:rFonts w:ascii="Times" w:hAnsi="Times" w:cs="Times"/>
          <w:color w:val="000000"/>
          <w:sz w:val="26"/>
          <w:szCs w:val="26"/>
        </w:rPr>
        <w:t>). Various tools have been developed to detect image man</w:t>
      </w:r>
      <w:del w:id="15" w:author="Jelte Wicherts" w:date="2018-08-27T20:49:00Z">
        <w:r w:rsidDel="007032EA">
          <w:rPr>
            <w:rFonts w:ascii="Times" w:hAnsi="Times" w:cs="Times"/>
            <w:color w:val="000000"/>
            <w:sz w:val="26"/>
            <w:szCs w:val="26"/>
          </w:rPr>
          <w:delText>u</w:delText>
        </w:r>
      </w:del>
      <w:r>
        <w:rPr>
          <w:rFonts w:ascii="Times" w:hAnsi="Times" w:cs="Times"/>
          <w:color w:val="000000"/>
          <w:sz w:val="26"/>
          <w:szCs w:val="26"/>
        </w:rPr>
        <w:t>ipulation and some of these tools have been implemented at biomedical journals to screen for fabricated- or falsified images. For example, the Journal of Cell Biology and the EMBO journal scan each submitted image for potential image manipulation (The Journal of Cell Biology 2015a; editors 2017)</w:t>
      </w:r>
      <w:del w:id="16" w:author="Jelte Wicherts" w:date="2018-08-27T20:49:00Z">
        <w:r w:rsidDel="007032EA">
          <w:rPr>
            <w:rFonts w:ascii="Times" w:hAnsi="Times" w:cs="Times"/>
            <w:color w:val="000000"/>
            <w:sz w:val="26"/>
            <w:szCs w:val="26"/>
          </w:rPr>
          <w:delText>, which supposedly increases the risk of detecting (blatant) image manipulation</w:delText>
        </w:r>
      </w:del>
      <w:r>
        <w:rPr>
          <w:rFonts w:ascii="Times" w:hAnsi="Times" w:cs="Times"/>
          <w:color w:val="000000"/>
          <w:sz w:val="26"/>
          <w:szCs w:val="26"/>
        </w:rPr>
        <w:t>. Recently developed algorithms even allow automated scanning of images for such manipulations (</w:t>
      </w:r>
      <w:proofErr w:type="spellStart"/>
      <w:r>
        <w:rPr>
          <w:rFonts w:ascii="Times" w:hAnsi="Times" w:cs="Times"/>
          <w:color w:val="000000"/>
          <w:sz w:val="26"/>
          <w:szCs w:val="26"/>
        </w:rPr>
        <w:t>Koppers</w:t>
      </w:r>
      <w:proofErr w:type="spellEnd"/>
      <w:r>
        <w:rPr>
          <w:rFonts w:ascii="Times" w:hAnsi="Times" w:cs="Times"/>
          <w:color w:val="000000"/>
          <w:sz w:val="26"/>
          <w:szCs w:val="26"/>
        </w:rPr>
        <w:t xml:space="preserve">, Wormer, and </w:t>
      </w:r>
      <w:proofErr w:type="spellStart"/>
      <w:r>
        <w:rPr>
          <w:rFonts w:ascii="Times" w:hAnsi="Times" w:cs="Times"/>
          <w:color w:val="000000"/>
          <w:sz w:val="26"/>
          <w:szCs w:val="26"/>
        </w:rPr>
        <w:t>Ickstadt</w:t>
      </w:r>
      <w:proofErr w:type="spellEnd"/>
      <w:r>
        <w:rPr>
          <w:rFonts w:ascii="Times" w:hAnsi="Times" w:cs="Times"/>
          <w:color w:val="000000"/>
          <w:sz w:val="26"/>
          <w:szCs w:val="26"/>
        </w:rPr>
        <w:t xml:space="preserve"> 2016). The application of such tools can also help researchers systematically evaluate research articles in order to estimate the </w:t>
      </w:r>
      <w:ins w:id="17" w:author="Jelte Wicherts" w:date="2018-08-27T20:49:00Z">
        <w:r w:rsidR="007032EA">
          <w:rPr>
            <w:rFonts w:ascii="Times" w:hAnsi="Times" w:cs="Times"/>
            <w:color w:val="000000"/>
            <w:sz w:val="26"/>
            <w:szCs w:val="26"/>
          </w:rPr>
          <w:t>prevalence of</w:t>
        </w:r>
      </w:ins>
      <w:del w:id="18" w:author="Jelte Wicherts" w:date="2018-08-27T20:49:00Z">
        <w:r w:rsidDel="007032EA">
          <w:rPr>
            <w:rFonts w:ascii="Times" w:hAnsi="Times" w:cs="Times"/>
            <w:color w:val="000000"/>
            <w:sz w:val="26"/>
            <w:szCs w:val="26"/>
          </w:rPr>
          <w:delText>extent to which</w:delText>
        </w:r>
      </w:del>
      <w:r>
        <w:rPr>
          <w:rFonts w:ascii="Times" w:hAnsi="Times" w:cs="Times"/>
          <w:color w:val="000000"/>
          <w:sz w:val="26"/>
          <w:szCs w:val="26"/>
        </w:rPr>
        <w:t xml:space="preserve"> image manipulation </w:t>
      </w:r>
      <w:del w:id="19" w:author="Jelte Wicherts" w:date="2018-08-27T20:50:00Z">
        <w:r w:rsidDel="007032EA">
          <w:rPr>
            <w:rFonts w:ascii="Times" w:hAnsi="Times" w:cs="Times"/>
            <w:color w:val="000000"/>
            <w:sz w:val="26"/>
            <w:szCs w:val="26"/>
          </w:rPr>
          <w:delText xml:space="preserve">occurs </w:delText>
        </w:r>
      </w:del>
      <w:r>
        <w:rPr>
          <w:rFonts w:ascii="Times" w:hAnsi="Times" w:cs="Times"/>
          <w:color w:val="000000"/>
          <w:sz w:val="26"/>
          <w:szCs w:val="26"/>
        </w:rPr>
        <w:t xml:space="preserve">in the literature (4% of all papers are estimated to contain manipulated images; Bik, </w:t>
      </w:r>
      <w:proofErr w:type="spellStart"/>
      <w:r>
        <w:rPr>
          <w:rFonts w:ascii="Times" w:hAnsi="Times" w:cs="Times"/>
          <w:color w:val="000000"/>
          <w:sz w:val="26"/>
          <w:szCs w:val="26"/>
        </w:rPr>
        <w:t>Casadevall</w:t>
      </w:r>
      <w:proofErr w:type="spellEnd"/>
      <w:r>
        <w:rPr>
          <w:rFonts w:ascii="Times" w:hAnsi="Times" w:cs="Times"/>
          <w:color w:val="000000"/>
          <w:sz w:val="26"/>
          <w:szCs w:val="26"/>
        </w:rPr>
        <w:t>, and Fang 2016) and to study factors that predict image manipulation (</w:t>
      </w:r>
      <w:proofErr w:type="spellStart"/>
      <w:r>
        <w:rPr>
          <w:rFonts w:ascii="Times" w:hAnsi="Times" w:cs="Times"/>
          <w:color w:val="000000"/>
          <w:sz w:val="26"/>
          <w:szCs w:val="26"/>
        </w:rPr>
        <w:t>Fanelli</w:t>
      </w:r>
      <w:proofErr w:type="spellEnd"/>
      <w:r>
        <w:rPr>
          <w:rFonts w:ascii="Times" w:hAnsi="Times" w:cs="Times"/>
          <w:color w:val="000000"/>
          <w:sz w:val="26"/>
          <w:szCs w:val="26"/>
        </w:rPr>
        <w:t xml:space="preserve"> et al. 2018). </w:t>
      </w:r>
    </w:p>
    <w:p w14:paraId="687FD0C8" w14:textId="77777777" w:rsidR="00467109" w:rsidRDefault="00467109" w:rsidP="00467109">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Methods to detect fabrication of quantitative data are often based on a mix of psychology theory and statistics theory. Because humans are notoriously bad at understanding and estimating randomness (Haldane 1948; </w:t>
      </w:r>
      <w:proofErr w:type="spellStart"/>
      <w:r>
        <w:rPr>
          <w:rFonts w:ascii="Times" w:hAnsi="Times" w:cs="Times"/>
          <w:color w:val="000000"/>
          <w:sz w:val="26"/>
          <w:szCs w:val="26"/>
        </w:rPr>
        <w:t>Tversky</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Kahneman</w:t>
      </w:r>
      <w:proofErr w:type="spellEnd"/>
      <w:r>
        <w:rPr>
          <w:rFonts w:ascii="Times" w:hAnsi="Times" w:cs="Times"/>
          <w:color w:val="000000"/>
          <w:sz w:val="26"/>
          <w:szCs w:val="26"/>
        </w:rPr>
        <w:t xml:space="preserve"> 1974, 1971; Nickerson 2000; </w:t>
      </w:r>
      <w:proofErr w:type="spellStart"/>
      <w:r>
        <w:rPr>
          <w:rFonts w:ascii="Times" w:hAnsi="Times" w:cs="Times"/>
          <w:color w:val="000000"/>
          <w:sz w:val="26"/>
          <w:szCs w:val="26"/>
        </w:rPr>
        <w:t>Wagenaar</w:t>
      </w:r>
      <w:proofErr w:type="spellEnd"/>
      <w:r>
        <w:rPr>
          <w:rFonts w:ascii="Times" w:hAnsi="Times" w:cs="Times"/>
          <w:color w:val="000000"/>
          <w:sz w:val="26"/>
          <w:szCs w:val="26"/>
        </w:rPr>
        <w:t xml:space="preserve"> 1972), they might create fabricated data that fail to follow the fundamentally probabilistic nature of genuine data. Whether the data and outcomes of analyses based on these data are in line with the (at least partly probabilistic) processes that are assumed to underlie them, may indicate deviations from the reported protocol, potentially even </w:t>
      </w:r>
    </w:p>
    <w:p w14:paraId="0A798A23" w14:textId="77777777" w:rsidR="00467109" w:rsidRDefault="00467109" w:rsidP="00467109">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lastRenderedPageBreak/>
        <w:t xml:space="preserve">data fabrication or falsification. </w:t>
      </w:r>
    </w:p>
    <w:p w14:paraId="73B50F64" w14:textId="03BAA719" w:rsidR="00467109" w:rsidRDefault="00467109" w:rsidP="00467109">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Statistical methods have proven to be of importance in initiating data fabrication investigations or in assessing the scope of potential data fabrication. For example, </w:t>
      </w:r>
      <w:proofErr w:type="spellStart"/>
      <w:r>
        <w:rPr>
          <w:rFonts w:ascii="Times" w:hAnsi="Times" w:cs="Times"/>
          <w:color w:val="000000"/>
          <w:sz w:val="26"/>
          <w:szCs w:val="26"/>
        </w:rPr>
        <w:t>Kranke</w:t>
      </w:r>
      <w:proofErr w:type="spellEnd"/>
      <w:r>
        <w:rPr>
          <w:rFonts w:ascii="Times" w:hAnsi="Times" w:cs="Times"/>
          <w:color w:val="000000"/>
          <w:sz w:val="26"/>
          <w:szCs w:val="26"/>
        </w:rPr>
        <w:t xml:space="preserve">, </w:t>
      </w:r>
      <w:proofErr w:type="spellStart"/>
      <w:r>
        <w:rPr>
          <w:rFonts w:ascii="Times" w:hAnsi="Times" w:cs="Times"/>
          <w:color w:val="000000"/>
          <w:sz w:val="26"/>
          <w:szCs w:val="26"/>
        </w:rPr>
        <w:t>Apfel</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Roewer</w:t>
      </w:r>
      <w:proofErr w:type="spellEnd"/>
      <w:r>
        <w:rPr>
          <w:rFonts w:ascii="Times" w:hAnsi="Times" w:cs="Times"/>
          <w:color w:val="000000"/>
          <w:sz w:val="26"/>
          <w:szCs w:val="26"/>
        </w:rPr>
        <w:t xml:space="preserve"> </w:t>
      </w:r>
      <w:proofErr w:type="spellStart"/>
      <w:r>
        <w:rPr>
          <w:rFonts w:ascii="Times" w:hAnsi="Times" w:cs="Times"/>
          <w:color w:val="000000"/>
          <w:sz w:val="26"/>
          <w:szCs w:val="26"/>
        </w:rPr>
        <w:t>skeptically</w:t>
      </w:r>
      <w:proofErr w:type="spellEnd"/>
      <w:r>
        <w:rPr>
          <w:rFonts w:ascii="Times" w:hAnsi="Times" w:cs="Times"/>
          <w:color w:val="000000"/>
          <w:sz w:val="26"/>
          <w:szCs w:val="26"/>
        </w:rPr>
        <w:t xml:space="preserve"> perceived </w:t>
      </w:r>
      <w:proofErr w:type="spellStart"/>
      <w:r>
        <w:rPr>
          <w:rFonts w:ascii="Times" w:hAnsi="Times" w:cs="Times"/>
          <w:color w:val="000000"/>
          <w:sz w:val="26"/>
          <w:szCs w:val="26"/>
        </w:rPr>
        <w:t>Fujii’s</w:t>
      </w:r>
      <w:proofErr w:type="spellEnd"/>
      <w:r>
        <w:rPr>
          <w:rFonts w:ascii="Times" w:hAnsi="Times" w:cs="Times"/>
          <w:color w:val="000000"/>
          <w:sz w:val="26"/>
          <w:szCs w:val="26"/>
        </w:rPr>
        <w:t xml:space="preserve"> data (</w:t>
      </w:r>
      <w:proofErr w:type="spellStart"/>
      <w:r>
        <w:rPr>
          <w:rFonts w:ascii="Times" w:hAnsi="Times" w:cs="Times"/>
          <w:color w:val="000000"/>
          <w:sz w:val="26"/>
          <w:szCs w:val="26"/>
        </w:rPr>
        <w:t>Kranke</w:t>
      </w:r>
      <w:proofErr w:type="spellEnd"/>
      <w:r>
        <w:rPr>
          <w:rFonts w:ascii="Times" w:hAnsi="Times" w:cs="Times"/>
          <w:color w:val="000000"/>
          <w:sz w:val="26"/>
          <w:szCs w:val="26"/>
        </w:rPr>
        <w:t xml:space="preserve">, </w:t>
      </w:r>
      <w:proofErr w:type="spellStart"/>
      <w:r>
        <w:rPr>
          <w:rFonts w:ascii="Times" w:hAnsi="Times" w:cs="Times"/>
          <w:color w:val="000000"/>
          <w:sz w:val="26"/>
          <w:szCs w:val="26"/>
        </w:rPr>
        <w:t>Apfel</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Roewer</w:t>
      </w:r>
      <w:proofErr w:type="spellEnd"/>
      <w:r>
        <w:rPr>
          <w:rFonts w:ascii="Times" w:hAnsi="Times" w:cs="Times"/>
          <w:color w:val="000000"/>
          <w:sz w:val="26"/>
          <w:szCs w:val="26"/>
        </w:rPr>
        <w:t xml:space="preserve"> 2000) and used statistical methods to contextualize their </w:t>
      </w:r>
      <w:proofErr w:type="spellStart"/>
      <w:r>
        <w:rPr>
          <w:rFonts w:ascii="Times" w:hAnsi="Times" w:cs="Times"/>
          <w:color w:val="000000"/>
          <w:sz w:val="26"/>
          <w:szCs w:val="26"/>
        </w:rPr>
        <w:t>skepticism</w:t>
      </w:r>
      <w:proofErr w:type="spellEnd"/>
      <w:r>
        <w:rPr>
          <w:rFonts w:ascii="Times" w:hAnsi="Times" w:cs="Times"/>
          <w:color w:val="000000"/>
          <w:sz w:val="26"/>
          <w:szCs w:val="26"/>
        </w:rPr>
        <w:t xml:space="preserve">. At the time, a reviewer perceived them to be on a “crusade against </w:t>
      </w:r>
      <w:proofErr w:type="spellStart"/>
      <w:r>
        <w:rPr>
          <w:rFonts w:ascii="Times" w:hAnsi="Times" w:cs="Times"/>
          <w:color w:val="000000"/>
          <w:sz w:val="26"/>
          <w:szCs w:val="26"/>
        </w:rPr>
        <w:t>Fujii</w:t>
      </w:r>
      <w:proofErr w:type="spellEnd"/>
      <w:r>
        <w:rPr>
          <w:rFonts w:ascii="Times" w:hAnsi="Times" w:cs="Times"/>
          <w:color w:val="000000"/>
          <w:sz w:val="26"/>
          <w:szCs w:val="26"/>
        </w:rPr>
        <w:t xml:space="preserve"> and his colleagues” (</w:t>
      </w:r>
      <w:proofErr w:type="spellStart"/>
      <w:r>
        <w:rPr>
          <w:rFonts w:ascii="Times" w:hAnsi="Times" w:cs="Times"/>
          <w:color w:val="000000"/>
          <w:sz w:val="26"/>
          <w:szCs w:val="26"/>
        </w:rPr>
        <w:t>Kranke</w:t>
      </w:r>
      <w:proofErr w:type="spellEnd"/>
      <w:r>
        <w:rPr>
          <w:rFonts w:ascii="Times" w:hAnsi="Times" w:cs="Times"/>
          <w:color w:val="000000"/>
          <w:sz w:val="26"/>
          <w:szCs w:val="26"/>
        </w:rPr>
        <w:t xml:space="preserve"> 2012) and further investigation remained absent. Only when Carlisle extended the systematic investigation to 168 of </w:t>
      </w:r>
      <w:proofErr w:type="spellStart"/>
      <w:r>
        <w:rPr>
          <w:rFonts w:ascii="Times" w:hAnsi="Times" w:cs="Times"/>
          <w:color w:val="000000"/>
          <w:sz w:val="26"/>
          <w:szCs w:val="26"/>
        </w:rPr>
        <w:t>Fujii’s</w:t>
      </w:r>
      <w:proofErr w:type="spellEnd"/>
      <w:r>
        <w:rPr>
          <w:rFonts w:ascii="Times" w:hAnsi="Times" w:cs="Times"/>
          <w:color w:val="000000"/>
          <w:sz w:val="26"/>
          <w:szCs w:val="26"/>
        </w:rPr>
        <w:t xml:space="preserve"> papers for misconduct (Carlisle 2012; Carlisle and </w:t>
      </w:r>
      <w:proofErr w:type="spellStart"/>
      <w:r>
        <w:rPr>
          <w:rFonts w:ascii="Times" w:hAnsi="Times" w:cs="Times"/>
          <w:color w:val="000000"/>
          <w:sz w:val="26"/>
          <w:szCs w:val="26"/>
        </w:rPr>
        <w:t>Loadsman</w:t>
      </w:r>
      <w:proofErr w:type="spellEnd"/>
      <w:r>
        <w:rPr>
          <w:rFonts w:ascii="Times" w:hAnsi="Times" w:cs="Times"/>
          <w:color w:val="000000"/>
          <w:sz w:val="26"/>
          <w:szCs w:val="26"/>
        </w:rPr>
        <w:t xml:space="preserve"> 2016; Carlisle et al. 2015) did events cumulate into an investigation- and ultimately retraction of 183 of </w:t>
      </w:r>
      <w:proofErr w:type="spellStart"/>
      <w:r>
        <w:rPr>
          <w:rFonts w:ascii="Times" w:hAnsi="Times" w:cs="Times"/>
          <w:color w:val="000000"/>
          <w:sz w:val="26"/>
          <w:szCs w:val="26"/>
        </w:rPr>
        <w:t>Fujii’s</w:t>
      </w:r>
      <w:proofErr w:type="spellEnd"/>
      <w:r>
        <w:rPr>
          <w:rFonts w:ascii="Times" w:hAnsi="Times" w:cs="Times"/>
          <w:color w:val="000000"/>
          <w:sz w:val="26"/>
          <w:szCs w:val="26"/>
        </w:rPr>
        <w:t xml:space="preserve"> peer-reviewed papers (</w:t>
      </w:r>
      <w:proofErr w:type="spellStart"/>
      <w:r>
        <w:rPr>
          <w:rFonts w:ascii="Times" w:hAnsi="Times" w:cs="Times"/>
          <w:color w:val="000000"/>
          <w:sz w:val="26"/>
          <w:szCs w:val="26"/>
        </w:rPr>
        <w:t>Oransky</w:t>
      </w:r>
      <w:proofErr w:type="spellEnd"/>
      <w:r>
        <w:rPr>
          <w:rFonts w:ascii="Times" w:hAnsi="Times" w:cs="Times"/>
          <w:color w:val="000000"/>
          <w:sz w:val="26"/>
          <w:szCs w:val="26"/>
        </w:rPr>
        <w:t xml:space="preserve"> 2015; “Joint Editors-in-Chief request for determination regarding papers published by </w:t>
      </w:r>
      <w:proofErr w:type="spellStart"/>
      <w:r>
        <w:rPr>
          <w:rFonts w:ascii="Times" w:hAnsi="Times" w:cs="Times"/>
          <w:color w:val="000000"/>
          <w:sz w:val="26"/>
          <w:szCs w:val="26"/>
        </w:rPr>
        <w:t>Dr.</w:t>
      </w:r>
      <w:proofErr w:type="spellEnd"/>
      <w:r>
        <w:rPr>
          <w:rFonts w:ascii="Times" w:hAnsi="Times" w:cs="Times"/>
          <w:color w:val="000000"/>
          <w:sz w:val="26"/>
          <w:szCs w:val="26"/>
        </w:rPr>
        <w:t xml:space="preserve"> Yoshitaka </w:t>
      </w:r>
      <w:proofErr w:type="spellStart"/>
      <w:r>
        <w:rPr>
          <w:rFonts w:ascii="Times" w:hAnsi="Times" w:cs="Times"/>
          <w:color w:val="000000"/>
          <w:sz w:val="26"/>
          <w:szCs w:val="26"/>
        </w:rPr>
        <w:t>Fujii</w:t>
      </w:r>
      <w:proofErr w:type="spellEnd"/>
      <w:r>
        <w:rPr>
          <w:rFonts w:ascii="Times" w:hAnsi="Times" w:cs="Times"/>
          <w:color w:val="000000"/>
          <w:sz w:val="26"/>
          <w:szCs w:val="26"/>
        </w:rPr>
        <w:t xml:space="preserve">” 2013). In another example, the </w:t>
      </w:r>
      <w:proofErr w:type="spellStart"/>
      <w:r>
        <w:rPr>
          <w:rFonts w:ascii="Times" w:hAnsi="Times" w:cs="Times"/>
          <w:color w:val="000000"/>
          <w:sz w:val="26"/>
          <w:szCs w:val="26"/>
        </w:rPr>
        <w:t>Stapel</w:t>
      </w:r>
      <w:proofErr w:type="spellEnd"/>
      <w:r>
        <w:rPr>
          <w:rFonts w:ascii="Times" w:hAnsi="Times" w:cs="Times"/>
          <w:color w:val="000000"/>
          <w:sz w:val="26"/>
          <w:szCs w:val="26"/>
        </w:rPr>
        <w:t xml:space="preserve"> case, statistical evaluation of his oeuvre occurred after he had already confessed to fabricating data, which ultimately resulted in </w:t>
      </w:r>
      <w:del w:id="20" w:author="Jelte Wicherts" w:date="2018-08-27T20:51:00Z">
        <w:r w:rsidDel="00FF100F">
          <w:rPr>
            <w:rFonts w:ascii="Times" w:hAnsi="Times" w:cs="Times"/>
            <w:color w:val="000000"/>
            <w:sz w:val="26"/>
            <w:szCs w:val="26"/>
          </w:rPr>
          <w:delText xml:space="preserve">58 </w:delText>
        </w:r>
      </w:del>
      <w:r>
        <w:rPr>
          <w:rFonts w:ascii="Times" w:hAnsi="Times" w:cs="Times"/>
          <w:color w:val="000000"/>
          <w:sz w:val="26"/>
          <w:szCs w:val="26"/>
        </w:rPr>
        <w:t xml:space="preserve">retractions of </w:t>
      </w:r>
      <w:ins w:id="21" w:author="Jelte Wicherts" w:date="2018-08-27T20:51:00Z">
        <w:r w:rsidR="00FF100F">
          <w:rPr>
            <w:rFonts w:ascii="Times" w:hAnsi="Times" w:cs="Times"/>
            <w:color w:val="000000"/>
            <w:sz w:val="26"/>
            <w:szCs w:val="26"/>
          </w:rPr>
          <w:t xml:space="preserve">58 </w:t>
        </w:r>
      </w:ins>
      <w:r>
        <w:rPr>
          <w:rFonts w:ascii="Times" w:hAnsi="Times" w:cs="Times"/>
          <w:color w:val="000000"/>
          <w:sz w:val="26"/>
          <w:szCs w:val="26"/>
        </w:rPr>
        <w:t xml:space="preserve">papers (co-)authored by </w:t>
      </w:r>
      <w:proofErr w:type="spellStart"/>
      <w:r>
        <w:rPr>
          <w:rFonts w:ascii="Times" w:hAnsi="Times" w:cs="Times"/>
          <w:color w:val="000000"/>
          <w:sz w:val="26"/>
          <w:szCs w:val="26"/>
        </w:rPr>
        <w:t>Stapel</w:t>
      </w:r>
      <w:proofErr w:type="spellEnd"/>
      <w:r>
        <w:rPr>
          <w:rFonts w:ascii="Times" w:hAnsi="Times" w:cs="Times"/>
          <w:color w:val="000000"/>
          <w:sz w:val="26"/>
          <w:szCs w:val="26"/>
        </w:rPr>
        <w:t xml:space="preserve"> (</w:t>
      </w:r>
      <w:proofErr w:type="spellStart"/>
      <w:r>
        <w:rPr>
          <w:rFonts w:ascii="Times" w:hAnsi="Times" w:cs="Times"/>
          <w:color w:val="000000"/>
          <w:sz w:val="26"/>
          <w:szCs w:val="26"/>
        </w:rPr>
        <w:t>Levelt</w:t>
      </w:r>
      <w:proofErr w:type="spellEnd"/>
      <w:r>
        <w:rPr>
          <w:rFonts w:ascii="Times" w:hAnsi="Times" w:cs="Times"/>
          <w:color w:val="000000"/>
          <w:sz w:val="26"/>
          <w:szCs w:val="26"/>
        </w:rPr>
        <w:t xml:space="preserve"> 2012; </w:t>
      </w:r>
      <w:proofErr w:type="spellStart"/>
      <w:r>
        <w:rPr>
          <w:rFonts w:ascii="Times" w:hAnsi="Times" w:cs="Times"/>
          <w:color w:val="000000"/>
          <w:sz w:val="26"/>
          <w:szCs w:val="26"/>
        </w:rPr>
        <w:t>Oransky</w:t>
      </w:r>
      <w:proofErr w:type="spellEnd"/>
      <w:r>
        <w:rPr>
          <w:rFonts w:ascii="Times" w:hAnsi="Times" w:cs="Times"/>
          <w:color w:val="000000"/>
          <w:sz w:val="26"/>
          <w:szCs w:val="26"/>
        </w:rPr>
        <w:t xml:space="preserve"> 2015). </w:t>
      </w:r>
    </w:p>
    <w:p w14:paraId="041C75C1" w14:textId="302DC816" w:rsidR="00467109" w:rsidRDefault="00467109" w:rsidP="00467109">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order to determine whether the application of statistical methods to detect data fabrication is responsible, we need to study their diagnostic value </w:t>
      </w:r>
      <w:del w:id="22" w:author="Jelte Wicherts" w:date="2018-08-27T20:52:00Z">
        <w:r w:rsidDel="00C43162">
          <w:rPr>
            <w:rFonts w:ascii="Times" w:hAnsi="Times" w:cs="Times"/>
            <w:color w:val="000000"/>
            <w:sz w:val="26"/>
            <w:szCs w:val="26"/>
          </w:rPr>
          <w:delText xml:space="preserve">to inform decisions about </w:delText>
        </w:r>
      </w:del>
      <w:ins w:id="23" w:author="Jelte Wicherts" w:date="2018-08-27T20:52:00Z">
        <w:r w:rsidR="00C43162">
          <w:rPr>
            <w:rFonts w:ascii="Times" w:hAnsi="Times" w:cs="Times"/>
            <w:color w:val="000000"/>
            <w:sz w:val="26"/>
            <w:szCs w:val="26"/>
          </w:rPr>
          <w:t xml:space="preserve">and </w:t>
        </w:r>
      </w:ins>
      <w:r>
        <w:rPr>
          <w:rFonts w:ascii="Times" w:hAnsi="Times" w:cs="Times"/>
          <w:color w:val="000000"/>
          <w:sz w:val="26"/>
          <w:szCs w:val="26"/>
        </w:rPr>
        <w:t>the utility of these methods. Specifically, many of the developed statistical methods to detect data fabrication are quantifications of case specific suspicions by researchers, but these applications do not inform us on their diagnostic value (i.e., sensitivity and specificity) outside of those specific cases. Side-by-side comparisons of different statistical methods to detect data fabrication has also been difficult through the in-</w:t>
      </w:r>
      <w:proofErr w:type="spellStart"/>
      <w:r>
        <w:rPr>
          <w:rFonts w:ascii="Times" w:hAnsi="Times" w:cs="Times"/>
          <w:color w:val="000000"/>
          <w:sz w:val="26"/>
          <w:szCs w:val="26"/>
        </w:rPr>
        <w:t>casu</w:t>
      </w:r>
      <w:proofErr w:type="spellEnd"/>
      <w:r>
        <w:rPr>
          <w:rFonts w:ascii="Times" w:hAnsi="Times" w:cs="Times"/>
          <w:color w:val="000000"/>
          <w:sz w:val="26"/>
          <w:szCs w:val="26"/>
        </w:rPr>
        <w:t xml:space="preserve"> origin of these methods. Moreover, the efficacy of these methods based on known cases is likely to be biased, considering that an unknown </w:t>
      </w:r>
      <w:del w:id="24" w:author="Jelte Wicherts" w:date="2018-08-27T20:59:00Z">
        <w:r w:rsidDel="004A0E3D">
          <w:rPr>
            <w:rFonts w:ascii="Times" w:hAnsi="Times" w:cs="Times"/>
            <w:color w:val="000000"/>
            <w:sz w:val="26"/>
            <w:szCs w:val="26"/>
          </w:rPr>
          <w:delText xml:space="preserve">amount </w:delText>
        </w:r>
      </w:del>
      <w:ins w:id="25" w:author="Jelte Wicherts" w:date="2018-08-27T20:59:00Z">
        <w:r w:rsidR="004A0E3D">
          <w:rPr>
            <w:rFonts w:ascii="Times" w:hAnsi="Times" w:cs="Times"/>
            <w:color w:val="000000"/>
            <w:sz w:val="26"/>
            <w:szCs w:val="26"/>
          </w:rPr>
          <w:t xml:space="preserve">number </w:t>
        </w:r>
      </w:ins>
      <w:r>
        <w:rPr>
          <w:rFonts w:ascii="Times" w:hAnsi="Times" w:cs="Times"/>
          <w:color w:val="000000"/>
          <w:sz w:val="26"/>
          <w:szCs w:val="26"/>
        </w:rPr>
        <w:t xml:space="preserve">of undetected cases </w:t>
      </w:r>
      <w:del w:id="26" w:author="Jelte Wicherts" w:date="2018-08-27T21:00:00Z">
        <w:r w:rsidDel="004A0E3D">
          <w:rPr>
            <w:rFonts w:ascii="Times" w:hAnsi="Times" w:cs="Times"/>
            <w:color w:val="000000"/>
            <w:sz w:val="26"/>
            <w:szCs w:val="26"/>
          </w:rPr>
          <w:delText xml:space="preserve">are </w:delText>
        </w:r>
      </w:del>
      <w:ins w:id="27" w:author="Jelte Wicherts" w:date="2018-08-27T21:00:00Z">
        <w:r w:rsidR="004A0E3D">
          <w:rPr>
            <w:rFonts w:ascii="Times" w:hAnsi="Times" w:cs="Times"/>
            <w:color w:val="000000"/>
            <w:sz w:val="26"/>
            <w:szCs w:val="26"/>
          </w:rPr>
          <w:t xml:space="preserve">is </w:t>
        </w:r>
      </w:ins>
      <w:r>
        <w:rPr>
          <w:rFonts w:ascii="Times" w:hAnsi="Times" w:cs="Times"/>
          <w:color w:val="000000"/>
          <w:sz w:val="26"/>
          <w:szCs w:val="26"/>
        </w:rPr>
        <w:t xml:space="preserve">not included. Using different statistical methods to detect fabricated data using genuine versus fabricated data could offer information on the sensitivity and specificity of the detection tools. This is important because of the severe professional- and personal consequences of accusations of potential research misconduct (as illustrated by the STAP case; </w:t>
      </w:r>
      <w:proofErr w:type="spellStart"/>
      <w:r>
        <w:rPr>
          <w:rFonts w:ascii="Times" w:hAnsi="Times" w:cs="Times"/>
          <w:color w:val="000000"/>
          <w:sz w:val="26"/>
          <w:szCs w:val="26"/>
        </w:rPr>
        <w:t>Cyranoski</w:t>
      </w:r>
      <w:proofErr w:type="spellEnd"/>
      <w:r>
        <w:rPr>
          <w:rFonts w:ascii="Times" w:hAnsi="Times" w:cs="Times"/>
          <w:color w:val="000000"/>
          <w:sz w:val="26"/>
          <w:szCs w:val="26"/>
        </w:rPr>
        <w:t xml:space="preserve"> 2015). These methods might have utility in misconduct investigations where the prior chances of misconduct are high, </w:t>
      </w:r>
    </w:p>
    <w:p w14:paraId="52DE1B7E" w14:textId="77777777" w:rsidR="00467109" w:rsidRDefault="00467109" w:rsidP="00467109">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72 </w:t>
      </w:r>
    </w:p>
    <w:p w14:paraId="2DD19B53" w14:textId="6C1FD561" w:rsidR="00467109" w:rsidRDefault="00467109" w:rsidP="00467109">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but their diagnostic value in large-scale applications to screen the literature </w:t>
      </w:r>
      <w:del w:id="28" w:author="Jelte Wicherts" w:date="2018-08-27T21:00:00Z">
        <w:r w:rsidDel="004A0E3D">
          <w:rPr>
            <w:rFonts w:ascii="Times" w:hAnsi="Times" w:cs="Times"/>
            <w:color w:val="000000"/>
            <w:sz w:val="26"/>
            <w:szCs w:val="26"/>
          </w:rPr>
          <w:delText xml:space="preserve">are </w:delText>
        </w:r>
      </w:del>
      <w:ins w:id="29" w:author="Jelte Wicherts" w:date="2018-08-27T21:00:00Z">
        <w:r w:rsidR="004A0E3D">
          <w:rPr>
            <w:rFonts w:ascii="Times" w:hAnsi="Times" w:cs="Times"/>
            <w:color w:val="000000"/>
            <w:sz w:val="26"/>
            <w:szCs w:val="26"/>
          </w:rPr>
          <w:t xml:space="preserve">remain </w:t>
        </w:r>
      </w:ins>
      <w:r>
        <w:rPr>
          <w:rFonts w:ascii="Times" w:hAnsi="Times" w:cs="Times"/>
          <w:color w:val="000000"/>
          <w:sz w:val="26"/>
          <w:szCs w:val="26"/>
        </w:rPr>
        <w:t xml:space="preserve">unclear. </w:t>
      </w:r>
    </w:p>
    <w:p w14:paraId="5D407DDE" w14:textId="2B570F10" w:rsidR="00467109" w:rsidRDefault="00467109" w:rsidP="00467109">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In this </w:t>
      </w:r>
      <w:del w:id="30" w:author="Jelte Wicherts" w:date="2018-08-27T21:00:00Z">
        <w:r w:rsidDel="004A0E3D">
          <w:rPr>
            <w:rFonts w:ascii="Times" w:hAnsi="Times" w:cs="Times"/>
            <w:color w:val="000000"/>
            <w:sz w:val="26"/>
            <w:szCs w:val="26"/>
          </w:rPr>
          <w:delText>article</w:delText>
        </w:r>
      </w:del>
      <w:ins w:id="31" w:author="Jelte Wicherts" w:date="2018-08-27T21:00:00Z">
        <w:r w:rsidR="004A0E3D">
          <w:rPr>
            <w:rFonts w:ascii="Times" w:hAnsi="Times" w:cs="Times"/>
            <w:color w:val="000000"/>
            <w:sz w:val="26"/>
            <w:szCs w:val="26"/>
          </w:rPr>
          <w:t>chapter</w:t>
        </w:r>
      </w:ins>
      <w:r>
        <w:rPr>
          <w:rFonts w:ascii="Times" w:hAnsi="Times" w:cs="Times"/>
          <w:color w:val="000000"/>
          <w:sz w:val="26"/>
          <w:szCs w:val="26"/>
        </w:rPr>
        <w:t xml:space="preserve">, we investigate the diagnostic performance of various statistical methods to detect data fabrication. These statistical methods (detailed next) have not previously been validated systematically in research using both genuine- and fabricated data. We present two studies </w:t>
      </w:r>
      <w:del w:id="32" w:author="Jelte Wicherts" w:date="2018-08-27T21:01:00Z">
        <w:r w:rsidDel="004A0E3D">
          <w:rPr>
            <w:rFonts w:ascii="Times" w:hAnsi="Times" w:cs="Times"/>
            <w:color w:val="000000"/>
            <w:sz w:val="26"/>
            <w:szCs w:val="26"/>
          </w:rPr>
          <w:delText>where we try</w:delText>
        </w:r>
      </w:del>
      <w:ins w:id="33" w:author="Jelte Wicherts" w:date="2018-08-27T21:01:00Z">
        <w:r w:rsidR="004A0E3D">
          <w:rPr>
            <w:rFonts w:ascii="Times" w:hAnsi="Times" w:cs="Times"/>
            <w:color w:val="000000"/>
            <w:sz w:val="26"/>
            <w:szCs w:val="26"/>
          </w:rPr>
          <w:t>that seek</w:t>
        </w:r>
      </w:ins>
      <w:r>
        <w:rPr>
          <w:rFonts w:ascii="Times" w:hAnsi="Times" w:cs="Times"/>
          <w:color w:val="000000"/>
          <w:sz w:val="26"/>
          <w:szCs w:val="26"/>
        </w:rPr>
        <w:t xml:space="preserve"> to distinguish (arguably) genuine data from known fabricated data </w:t>
      </w:r>
      <w:del w:id="34" w:author="Jelte Wicherts" w:date="2018-08-27T21:01:00Z">
        <w:r w:rsidDel="00BF150D">
          <w:rPr>
            <w:rFonts w:ascii="Times" w:hAnsi="Times" w:cs="Times"/>
            <w:color w:val="000000"/>
            <w:sz w:val="26"/>
            <w:szCs w:val="26"/>
          </w:rPr>
          <w:delText>based on</w:delText>
        </w:r>
      </w:del>
      <w:ins w:id="35" w:author="Jelte Wicherts" w:date="2018-08-27T21:01:00Z">
        <w:r w:rsidR="00BF150D">
          <w:rPr>
            <w:rFonts w:ascii="Times" w:hAnsi="Times" w:cs="Times"/>
            <w:color w:val="000000"/>
            <w:sz w:val="26"/>
            <w:szCs w:val="26"/>
          </w:rPr>
          <w:t>using</w:t>
        </w:r>
      </w:ins>
      <w:r>
        <w:rPr>
          <w:rFonts w:ascii="Times" w:hAnsi="Times" w:cs="Times"/>
          <w:color w:val="000000"/>
          <w:sz w:val="26"/>
          <w:szCs w:val="26"/>
        </w:rPr>
        <w:t xml:space="preserve"> these statistical methods. These studies investigate methods to detect data fabrication in summary statistics (Study 1) or in individual level data (Study 2) in </w:t>
      </w:r>
      <w:ins w:id="36" w:author="Jelte Wicherts" w:date="2018-08-27T21:01:00Z">
        <w:r w:rsidR="00BF150D">
          <w:rPr>
            <w:rFonts w:ascii="Times" w:hAnsi="Times" w:cs="Times"/>
            <w:color w:val="000000"/>
            <w:sz w:val="26"/>
            <w:szCs w:val="26"/>
          </w:rPr>
          <w:t xml:space="preserve">the context of </w:t>
        </w:r>
      </w:ins>
      <w:r>
        <w:rPr>
          <w:rFonts w:ascii="Times" w:hAnsi="Times" w:cs="Times"/>
          <w:color w:val="000000"/>
          <w:sz w:val="26"/>
          <w:szCs w:val="26"/>
        </w:rPr>
        <w:t>psycholog</w:t>
      </w:r>
      <w:ins w:id="37" w:author="Jelte Wicherts" w:date="2018-08-27T21:01:00Z">
        <w:r w:rsidR="00BF150D">
          <w:rPr>
            <w:rFonts w:ascii="Times" w:hAnsi="Times" w:cs="Times"/>
            <w:color w:val="000000"/>
            <w:sz w:val="26"/>
            <w:szCs w:val="26"/>
          </w:rPr>
          <w:t>ical studies</w:t>
        </w:r>
      </w:ins>
      <w:del w:id="38" w:author="Jelte Wicherts" w:date="2018-08-27T21:01:00Z">
        <w:r w:rsidDel="00BF150D">
          <w:rPr>
            <w:rFonts w:ascii="Times" w:hAnsi="Times" w:cs="Times"/>
            <w:color w:val="000000"/>
            <w:sz w:val="26"/>
            <w:szCs w:val="26"/>
          </w:rPr>
          <w:delText>y</w:delText>
        </w:r>
      </w:del>
      <w:r>
        <w:rPr>
          <w:rFonts w:ascii="Times" w:hAnsi="Times" w:cs="Times"/>
          <w:color w:val="000000"/>
          <w:sz w:val="26"/>
          <w:szCs w:val="26"/>
        </w:rPr>
        <w:t xml:space="preserve">. </w:t>
      </w:r>
      <w:del w:id="39" w:author="Jelte Wicherts" w:date="2018-08-28T06:23:00Z">
        <w:r w:rsidDel="0075214B">
          <w:rPr>
            <w:rFonts w:ascii="Times" w:hAnsi="Times" w:cs="Times"/>
            <w:color w:val="000000"/>
            <w:sz w:val="26"/>
            <w:szCs w:val="26"/>
          </w:rPr>
          <w:delText xml:space="preserve">In </w:delText>
        </w:r>
      </w:del>
      <w:ins w:id="40" w:author="Jelte Wicherts" w:date="2018-08-28T06:23:00Z">
        <w:r w:rsidR="0075214B">
          <w:rPr>
            <w:rFonts w:ascii="Times" w:hAnsi="Times" w:cs="Times"/>
            <w:color w:val="000000"/>
            <w:sz w:val="26"/>
            <w:szCs w:val="26"/>
          </w:rPr>
          <w:t xml:space="preserve">To </w:t>
        </w:r>
      </w:ins>
      <w:ins w:id="41" w:author="Jelte Wicherts" w:date="2018-08-28T06:24:00Z">
        <w:r w:rsidR="0075214B">
          <w:rPr>
            <w:rFonts w:ascii="Times" w:hAnsi="Times" w:cs="Times"/>
            <w:color w:val="000000"/>
            <w:sz w:val="26"/>
            <w:szCs w:val="26"/>
          </w:rPr>
          <w:t xml:space="preserve">his end, </w:t>
        </w:r>
      </w:ins>
      <w:ins w:id="42" w:author="Jelte Wicherts" w:date="2018-08-28T06:25:00Z">
        <w:r w:rsidR="0075214B">
          <w:rPr>
            <w:rFonts w:ascii="Times" w:hAnsi="Times" w:cs="Times"/>
            <w:color w:val="000000"/>
            <w:sz w:val="26"/>
            <w:szCs w:val="26"/>
          </w:rPr>
          <w:t xml:space="preserve">in Study 1 </w:t>
        </w:r>
      </w:ins>
      <w:del w:id="43" w:author="Jelte Wicherts" w:date="2018-08-28T06:24:00Z">
        <w:r w:rsidDel="0075214B">
          <w:rPr>
            <w:rFonts w:ascii="Times" w:hAnsi="Times" w:cs="Times"/>
            <w:color w:val="000000"/>
            <w:sz w:val="26"/>
            <w:szCs w:val="26"/>
          </w:rPr>
          <w:delText xml:space="preserve">Study 1, </w:delText>
        </w:r>
      </w:del>
      <w:r>
        <w:rPr>
          <w:rFonts w:ascii="Times" w:hAnsi="Times" w:cs="Times"/>
          <w:color w:val="000000"/>
          <w:sz w:val="26"/>
          <w:szCs w:val="26"/>
        </w:rPr>
        <w:t xml:space="preserve">we invited researchers to </w:t>
      </w:r>
      <w:r>
        <w:rPr>
          <w:rFonts w:ascii="Times" w:hAnsi="Times" w:cs="Times"/>
          <w:color w:val="000000"/>
          <w:sz w:val="26"/>
          <w:szCs w:val="26"/>
        </w:rPr>
        <w:lastRenderedPageBreak/>
        <w:t>fabricate summary statistics for a set of four anchoring studies</w:t>
      </w:r>
      <w:ins w:id="44" w:author="Jelte Wicherts" w:date="2018-08-28T06:25:00Z">
        <w:r w:rsidR="0075214B">
          <w:rPr>
            <w:rFonts w:ascii="Times" w:hAnsi="Times" w:cs="Times"/>
            <w:color w:val="000000"/>
            <w:sz w:val="26"/>
            <w:szCs w:val="26"/>
          </w:rPr>
          <w:t xml:space="preserve"> and compared these fabricated data to</w:t>
        </w:r>
      </w:ins>
      <w:del w:id="45" w:author="Jelte Wicherts" w:date="2018-08-28T06:25:00Z">
        <w:r w:rsidDel="0075214B">
          <w:rPr>
            <w:rFonts w:ascii="Times" w:hAnsi="Times" w:cs="Times"/>
            <w:color w:val="000000"/>
            <w:sz w:val="26"/>
            <w:szCs w:val="26"/>
          </w:rPr>
          <w:delText>, for which we also had</w:delText>
        </w:r>
      </w:del>
      <w:r>
        <w:rPr>
          <w:rFonts w:ascii="Times" w:hAnsi="Times" w:cs="Times"/>
          <w:color w:val="000000"/>
          <w:sz w:val="26"/>
          <w:szCs w:val="26"/>
        </w:rPr>
        <w:t xml:space="preserve"> genuine data from the Many Labs 1 initiative (https://osf.io/pqf9r; R. A. Klein et al. 2014). In Study 2, we invited researchers to fabricate individual level data for a classic Stroop experiment</w:t>
      </w:r>
      <w:ins w:id="46" w:author="Jelte Wicherts" w:date="2018-08-28T06:27:00Z">
        <w:r w:rsidR="00E95B52">
          <w:rPr>
            <w:rFonts w:ascii="Times" w:hAnsi="Times" w:cs="Times"/>
            <w:color w:val="000000"/>
            <w:sz w:val="26"/>
            <w:szCs w:val="26"/>
          </w:rPr>
          <w:t>,</w:t>
        </w:r>
      </w:ins>
      <w:ins w:id="47" w:author="Jelte Wicherts" w:date="2018-08-28T06:25:00Z">
        <w:r w:rsidR="0075214B">
          <w:rPr>
            <w:rFonts w:ascii="Times" w:hAnsi="Times" w:cs="Times"/>
            <w:color w:val="000000"/>
            <w:sz w:val="26"/>
            <w:szCs w:val="26"/>
          </w:rPr>
          <w:t xml:space="preserve"> and compared these fabricated data to </w:t>
        </w:r>
      </w:ins>
      <w:del w:id="48" w:author="Jelte Wicherts" w:date="2018-08-28T06:25:00Z">
        <w:r w:rsidDel="0075214B">
          <w:rPr>
            <w:rFonts w:ascii="Times" w:hAnsi="Times" w:cs="Times"/>
            <w:color w:val="000000"/>
            <w:sz w:val="26"/>
            <w:szCs w:val="26"/>
          </w:rPr>
          <w:delText xml:space="preserve">, for which we also had </w:delText>
        </w:r>
      </w:del>
      <w:r>
        <w:rPr>
          <w:rFonts w:ascii="Times" w:hAnsi="Times" w:cs="Times"/>
          <w:color w:val="000000"/>
          <w:sz w:val="26"/>
          <w:szCs w:val="26"/>
        </w:rPr>
        <w:t xml:space="preserve">genuine data from the Many Labs 3 initiative (https://osf.io/n8xa7/; </w:t>
      </w:r>
      <w:proofErr w:type="spellStart"/>
      <w:r>
        <w:rPr>
          <w:rFonts w:ascii="Times" w:hAnsi="Times" w:cs="Times"/>
          <w:color w:val="000000"/>
          <w:sz w:val="26"/>
          <w:szCs w:val="26"/>
        </w:rPr>
        <w:t>Ebersole</w:t>
      </w:r>
      <w:proofErr w:type="spellEnd"/>
      <w:r>
        <w:rPr>
          <w:rFonts w:ascii="Times" w:hAnsi="Times" w:cs="Times"/>
          <w:color w:val="000000"/>
          <w:sz w:val="26"/>
          <w:szCs w:val="26"/>
        </w:rPr>
        <w:t xml:space="preserve"> et al. 2016). Before presenting these studies, we discuss the theoretical framework of the investigated statistical methods to detect data fabrication. </w:t>
      </w:r>
    </w:p>
    <w:p w14:paraId="0E2988C4" w14:textId="77777777" w:rsidR="00632D8B" w:rsidRDefault="00632D8B" w:rsidP="00467109">
      <w:pPr>
        <w:widowControl w:val="0"/>
        <w:autoSpaceDE w:val="0"/>
        <w:autoSpaceDN w:val="0"/>
        <w:adjustRightInd w:val="0"/>
        <w:spacing w:after="240" w:line="300" w:lineRule="atLeast"/>
        <w:rPr>
          <w:rFonts w:ascii="Times" w:hAnsi="Times" w:cs="Times"/>
          <w:color w:val="000000"/>
          <w:sz w:val="26"/>
          <w:szCs w:val="26"/>
        </w:rPr>
      </w:pPr>
    </w:p>
    <w:p w14:paraId="6A7075E2" w14:textId="77777777" w:rsidR="00632D8B" w:rsidRDefault="00632D8B" w:rsidP="00632D8B">
      <w:pPr>
        <w:widowControl w:val="0"/>
        <w:autoSpaceDE w:val="0"/>
        <w:autoSpaceDN w:val="0"/>
        <w:adjustRightInd w:val="0"/>
        <w:spacing w:after="240" w:line="440" w:lineRule="atLeast"/>
        <w:rPr>
          <w:rFonts w:ascii="Times" w:hAnsi="Times" w:cs="Times"/>
          <w:color w:val="000000"/>
        </w:rPr>
      </w:pPr>
      <w:r>
        <w:rPr>
          <w:rFonts w:ascii="Times" w:hAnsi="Times" w:cs="Times"/>
          <w:b/>
          <w:bCs/>
          <w:color w:val="000000"/>
          <w:sz w:val="37"/>
          <w:szCs w:val="37"/>
        </w:rPr>
        <w:t xml:space="preserve">7.1 Theoretical framework </w:t>
      </w:r>
    </w:p>
    <w:p w14:paraId="77673F28" w14:textId="3106B6CA"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Statistical methods to detect potential data fabrication can be based either on reported summary statistics that can often be retrieved from articles</w:t>
      </w:r>
      <w:ins w:id="49" w:author="Jelte Wicherts" w:date="2018-08-27T21:03:00Z">
        <w:r w:rsidR="00FC4A32">
          <w:rPr>
            <w:rFonts w:ascii="Times" w:hAnsi="Times" w:cs="Times"/>
            <w:color w:val="000000"/>
            <w:sz w:val="26"/>
            <w:szCs w:val="26"/>
          </w:rPr>
          <w:t>,</w:t>
        </w:r>
      </w:ins>
      <w:r>
        <w:rPr>
          <w:rFonts w:ascii="Times" w:hAnsi="Times" w:cs="Times"/>
          <w:color w:val="000000"/>
          <w:sz w:val="26"/>
          <w:szCs w:val="26"/>
        </w:rPr>
        <w:t xml:space="preserve"> or on the raw (underlying) data if these are available. Below we detail p-value analysis, variance analysis, and effect size analysis as potential ways to detect data fabrication using summary statistics. P-value analyses can be applied whenever a set of nonsignificant p-values are reported; variance analysis can be applied whenever a set of variances and accompanying sample sizes are reported for independent, randomly assigned groups; effect size analysis can be used whenever the effect size is reported or calculated (e.g., an APA reported t- or F-statistic; </w:t>
      </w:r>
      <w:proofErr w:type="spellStart"/>
      <w:r>
        <w:rPr>
          <w:rFonts w:ascii="Times" w:hAnsi="Times" w:cs="Times"/>
          <w:color w:val="000000"/>
          <w:sz w:val="26"/>
          <w:szCs w:val="26"/>
        </w:rPr>
        <w:t>Hartgerink</w:t>
      </w:r>
      <w:proofErr w:type="spellEnd"/>
      <w:r>
        <w:rPr>
          <w:rFonts w:ascii="Times" w:hAnsi="Times" w:cs="Times"/>
          <w:color w:val="000000"/>
          <w:sz w:val="26"/>
          <w:szCs w:val="26"/>
        </w:rPr>
        <w:t xml:space="preserve">, Wicherts, and Van </w:t>
      </w:r>
      <w:proofErr w:type="spellStart"/>
      <w:r>
        <w:rPr>
          <w:rFonts w:ascii="Times" w:hAnsi="Times" w:cs="Times"/>
          <w:color w:val="000000"/>
          <w:sz w:val="26"/>
          <w:szCs w:val="26"/>
        </w:rPr>
        <w:t>Assen</w:t>
      </w:r>
      <w:proofErr w:type="spellEnd"/>
      <w:r>
        <w:rPr>
          <w:rFonts w:ascii="Times" w:hAnsi="Times" w:cs="Times"/>
          <w:color w:val="000000"/>
          <w:sz w:val="26"/>
          <w:szCs w:val="26"/>
        </w:rPr>
        <w:t xml:space="preserve"> 2017). Among the methods that can be applied to uncover potential fabrication using raw data, we consider digit analyses (i.e., the Newcomb-</w:t>
      </w:r>
      <w:proofErr w:type="spellStart"/>
      <w:r>
        <w:rPr>
          <w:rFonts w:ascii="Times" w:hAnsi="Times" w:cs="Times"/>
          <w:color w:val="000000"/>
          <w:sz w:val="26"/>
          <w:szCs w:val="26"/>
        </w:rPr>
        <w:t>Benford</w:t>
      </w:r>
      <w:proofErr w:type="spellEnd"/>
      <w:r>
        <w:rPr>
          <w:rFonts w:ascii="Times" w:hAnsi="Times" w:cs="Times"/>
          <w:color w:val="000000"/>
          <w:sz w:val="26"/>
          <w:szCs w:val="26"/>
        </w:rPr>
        <w:t xml:space="preserve"> law and terminal digit analysis) and multivariate associations between variables.</w:t>
      </w:r>
      <w:ins w:id="50" w:author="Jelte Wicherts" w:date="2018-08-27T21:04:00Z">
        <w:r w:rsidR="00F57811">
          <w:rPr>
            <w:rFonts w:ascii="Times" w:hAnsi="Times" w:cs="Times"/>
            <w:color w:val="000000"/>
            <w:sz w:val="26"/>
            <w:szCs w:val="26"/>
          </w:rPr>
          <w:t xml:space="preserve"> </w:t>
        </w:r>
      </w:ins>
      <w:r>
        <w:rPr>
          <w:rFonts w:ascii="Times" w:hAnsi="Times" w:cs="Times"/>
          <w:color w:val="000000"/>
          <w:sz w:val="26"/>
          <w:szCs w:val="26"/>
        </w:rPr>
        <w:t>The Newcomb-</w:t>
      </w:r>
      <w:proofErr w:type="spellStart"/>
      <w:r>
        <w:rPr>
          <w:rFonts w:ascii="Times" w:hAnsi="Times" w:cs="Times"/>
          <w:color w:val="000000"/>
          <w:sz w:val="26"/>
          <w:szCs w:val="26"/>
        </w:rPr>
        <w:t>Benford</w:t>
      </w:r>
      <w:proofErr w:type="spellEnd"/>
      <w:r>
        <w:rPr>
          <w:rFonts w:ascii="Times" w:hAnsi="Times" w:cs="Times"/>
          <w:color w:val="000000"/>
          <w:sz w:val="26"/>
          <w:szCs w:val="26"/>
        </w:rPr>
        <w:t xml:space="preserve"> law can be applied on ratio- or count scale measures that have sufficient digits and that are not truncated (Hill and </w:t>
      </w:r>
      <w:proofErr w:type="spellStart"/>
      <w:r>
        <w:rPr>
          <w:rFonts w:ascii="Times" w:hAnsi="Times" w:cs="Times"/>
          <w:color w:val="000000"/>
          <w:sz w:val="26"/>
          <w:szCs w:val="26"/>
        </w:rPr>
        <w:t>Schürger</w:t>
      </w:r>
      <w:proofErr w:type="spellEnd"/>
      <w:r>
        <w:rPr>
          <w:rFonts w:ascii="Times" w:hAnsi="Times" w:cs="Times"/>
          <w:color w:val="000000"/>
          <w:sz w:val="26"/>
          <w:szCs w:val="26"/>
        </w:rPr>
        <w:t xml:space="preserve"> 2005)</w:t>
      </w:r>
      <w:ins w:id="51" w:author="Jelte Wicherts" w:date="2018-08-27T21:04:00Z">
        <w:r w:rsidR="00F57811">
          <w:rPr>
            <w:rFonts w:ascii="Times" w:hAnsi="Times" w:cs="Times"/>
            <w:color w:val="000000"/>
            <w:sz w:val="26"/>
            <w:szCs w:val="26"/>
          </w:rPr>
          <w:t>. Similarly,</w:t>
        </w:r>
      </w:ins>
      <w:del w:id="52" w:author="Jelte Wicherts" w:date="2018-08-27T21:04:00Z">
        <w:r w:rsidDel="00F57811">
          <w:rPr>
            <w:rFonts w:ascii="Times" w:hAnsi="Times" w:cs="Times"/>
            <w:color w:val="000000"/>
            <w:sz w:val="26"/>
            <w:szCs w:val="26"/>
          </w:rPr>
          <w:delText>;</w:delText>
        </w:r>
      </w:del>
      <w:r>
        <w:rPr>
          <w:rFonts w:ascii="Times" w:hAnsi="Times" w:cs="Times"/>
          <w:color w:val="000000"/>
          <w:sz w:val="26"/>
          <w:szCs w:val="26"/>
        </w:rPr>
        <w:t xml:space="preserve"> terminal digit analysis can also be applied whenever measures have sufficient digits (see also </w:t>
      </w:r>
      <w:proofErr w:type="spellStart"/>
      <w:r>
        <w:rPr>
          <w:rFonts w:ascii="Times" w:hAnsi="Times" w:cs="Times"/>
          <w:color w:val="000000"/>
          <w:sz w:val="26"/>
          <w:szCs w:val="26"/>
        </w:rPr>
        <w:t>Mosimann</w:t>
      </w:r>
      <w:proofErr w:type="spellEnd"/>
      <w:r>
        <w:rPr>
          <w:rFonts w:ascii="Times" w:hAnsi="Times" w:cs="Times"/>
          <w:color w:val="000000"/>
          <w:sz w:val="26"/>
          <w:szCs w:val="26"/>
        </w:rPr>
        <w:t>, Wiseman, and Edelman 1995). Multivariate associations can be investigated whenever there are two or more numerical variables available and data on that same relation is available from (arguably) genuine data sources</w:t>
      </w:r>
      <w:ins w:id="53" w:author="Jelte Wicherts" w:date="2018-08-27T21:05:00Z">
        <w:r w:rsidR="00F57811">
          <w:rPr>
            <w:rFonts w:ascii="Times" w:hAnsi="Times" w:cs="Times"/>
            <w:color w:val="000000"/>
            <w:sz w:val="26"/>
            <w:szCs w:val="26"/>
          </w:rPr>
          <w:t xml:space="preserve"> that can be used for benchmarking</w:t>
        </w:r>
      </w:ins>
      <w:r>
        <w:rPr>
          <w:rFonts w:ascii="Times" w:hAnsi="Times" w:cs="Times"/>
          <w:color w:val="000000"/>
          <w:sz w:val="26"/>
          <w:szCs w:val="26"/>
        </w:rPr>
        <w:t xml:space="preserve">. </w:t>
      </w:r>
    </w:p>
    <w:p w14:paraId="4EEEDC7D" w14:textId="77777777" w:rsidR="00632D8B" w:rsidRDefault="00632D8B" w:rsidP="00632D8B">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Detecting data fabrication in summary statistics </w:t>
      </w:r>
    </w:p>
    <w:p w14:paraId="3C8D8419"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P</w:t>
      </w:r>
      <w:r>
        <w:rPr>
          <w:rFonts w:ascii="Times" w:hAnsi="Times" w:cs="Times"/>
          <w:b/>
          <w:bCs/>
          <w:color w:val="000000"/>
          <w:sz w:val="26"/>
          <w:szCs w:val="26"/>
        </w:rPr>
        <w:t xml:space="preserve">-value analysis </w:t>
      </w:r>
    </w:p>
    <w:p w14:paraId="1C118103" w14:textId="2072EB15"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distribution of a single </w:t>
      </w:r>
      <w:ins w:id="54" w:author="Jelte Wicherts" w:date="2018-08-27T21:09:00Z">
        <w:r w:rsidR="0029783C">
          <w:rPr>
            <w:rFonts w:ascii="Times" w:hAnsi="Times" w:cs="Times"/>
            <w:color w:val="000000"/>
            <w:sz w:val="26"/>
            <w:szCs w:val="26"/>
          </w:rPr>
          <w:t xml:space="preserve">p-value </w:t>
        </w:r>
      </w:ins>
      <w:r>
        <w:rPr>
          <w:rFonts w:ascii="Times" w:hAnsi="Times" w:cs="Times"/>
          <w:color w:val="000000"/>
          <w:sz w:val="26"/>
          <w:szCs w:val="26"/>
        </w:rPr>
        <w:t>or a set of independent p-values is uniform if the null hypothesis is true, while it is right-skewed</w:t>
      </w:r>
      <w:ins w:id="55" w:author="Jelte Wicherts" w:date="2018-08-27T21:06:00Z">
        <w:r w:rsidR="00F57811">
          <w:rPr>
            <w:rFonts w:ascii="Times" w:hAnsi="Times" w:cs="Times"/>
            <w:color w:val="000000"/>
            <w:sz w:val="26"/>
            <w:szCs w:val="26"/>
          </w:rPr>
          <w:t xml:space="preserve"> (i.e., </w:t>
        </w:r>
      </w:ins>
      <w:ins w:id="56" w:author="Jelte Wicherts" w:date="2018-08-27T21:07:00Z">
        <w:r w:rsidR="00F57811">
          <w:rPr>
            <w:rFonts w:ascii="Times" w:hAnsi="Times" w:cs="Times"/>
            <w:color w:val="000000"/>
            <w:sz w:val="26"/>
            <w:szCs w:val="26"/>
          </w:rPr>
          <w:t xml:space="preserve">with p-values </w:t>
        </w:r>
      </w:ins>
      <w:ins w:id="57" w:author="Jelte Wicherts" w:date="2018-08-27T21:06:00Z">
        <w:r w:rsidR="00F57811">
          <w:rPr>
            <w:rFonts w:ascii="Times" w:hAnsi="Times" w:cs="Times"/>
            <w:color w:val="000000"/>
            <w:sz w:val="26"/>
            <w:szCs w:val="26"/>
          </w:rPr>
          <w:t>tending towards zero)</w:t>
        </w:r>
      </w:ins>
      <w:r>
        <w:rPr>
          <w:rFonts w:ascii="Times" w:hAnsi="Times" w:cs="Times"/>
          <w:color w:val="000000"/>
          <w:sz w:val="26"/>
          <w:szCs w:val="26"/>
        </w:rPr>
        <w:t xml:space="preserve"> if the alternative hypothesis is true (Fisher 1925). If the model assumptions of the underlying process hold, the probability density function of one p-value is the result of the population effect size, the precision of the estimate, and the observed effect size</w:t>
      </w:r>
      <w:ins w:id="58" w:author="Jelte Wicherts" w:date="2018-08-27T21:08:00Z">
        <w:r w:rsidR="00C767B7">
          <w:rPr>
            <w:rFonts w:ascii="Times" w:hAnsi="Times" w:cs="Times"/>
            <w:color w:val="000000"/>
            <w:sz w:val="26"/>
            <w:szCs w:val="26"/>
          </w:rPr>
          <w:t xml:space="preserve">. </w:t>
        </w:r>
      </w:ins>
      <w:ins w:id="59" w:author="Jelte Wicherts" w:date="2018-08-27T21:13:00Z">
        <w:r w:rsidR="00D4580D">
          <w:rPr>
            <w:rFonts w:ascii="Times" w:hAnsi="Times" w:cs="Times"/>
            <w:color w:val="000000"/>
            <w:sz w:val="26"/>
            <w:szCs w:val="26"/>
          </w:rPr>
          <w:t>T</w:t>
        </w:r>
      </w:ins>
      <w:ins w:id="60" w:author="Jelte Wicherts" w:date="2018-08-27T21:08:00Z">
        <w:r w:rsidR="00C767B7">
          <w:rPr>
            <w:rFonts w:ascii="Times" w:hAnsi="Times" w:cs="Times"/>
            <w:color w:val="000000"/>
            <w:sz w:val="26"/>
            <w:szCs w:val="26"/>
          </w:rPr>
          <w:t>hese</w:t>
        </w:r>
      </w:ins>
      <w:del w:id="61" w:author="Jelte Wicherts" w:date="2018-08-27T21:08:00Z">
        <w:r w:rsidDel="00C767B7">
          <w:rPr>
            <w:rFonts w:ascii="Times" w:hAnsi="Times" w:cs="Times"/>
            <w:color w:val="000000"/>
            <w:sz w:val="26"/>
            <w:szCs w:val="26"/>
          </w:rPr>
          <w:delText>,</w:delText>
        </w:r>
      </w:del>
      <w:r>
        <w:rPr>
          <w:rFonts w:ascii="Times" w:hAnsi="Times" w:cs="Times"/>
          <w:color w:val="000000"/>
          <w:sz w:val="26"/>
          <w:szCs w:val="26"/>
        </w:rPr>
        <w:t xml:space="preserve"> </w:t>
      </w:r>
      <w:del w:id="62" w:author="Jelte Wicherts" w:date="2018-08-27T21:08:00Z">
        <w:r w:rsidDel="00C767B7">
          <w:rPr>
            <w:rFonts w:ascii="Times" w:hAnsi="Times" w:cs="Times"/>
            <w:color w:val="000000"/>
            <w:sz w:val="26"/>
            <w:szCs w:val="26"/>
          </w:rPr>
          <w:delText xml:space="preserve">whose </w:delText>
        </w:r>
      </w:del>
      <w:r>
        <w:rPr>
          <w:rFonts w:ascii="Times" w:hAnsi="Times" w:cs="Times"/>
          <w:color w:val="000000"/>
          <w:sz w:val="26"/>
          <w:szCs w:val="26"/>
        </w:rPr>
        <w:t>properties carry over to a set of p-values if those p-values are independent</w:t>
      </w:r>
      <w:ins w:id="63" w:author="Jelte Wicherts" w:date="2018-08-27T21:13:00Z">
        <w:r w:rsidR="00D4580D">
          <w:rPr>
            <w:rFonts w:ascii="Times" w:hAnsi="Times" w:cs="Times"/>
            <w:color w:val="000000"/>
            <w:sz w:val="26"/>
            <w:szCs w:val="26"/>
          </w:rPr>
          <w:t>.</w:t>
        </w:r>
      </w:ins>
      <w:del w:id="64" w:author="Jelte Wicherts" w:date="2018-08-27T21:13:00Z">
        <w:r w:rsidDel="00D4580D">
          <w:rPr>
            <w:rFonts w:ascii="Times" w:hAnsi="Times" w:cs="Times"/>
            <w:color w:val="000000"/>
            <w:sz w:val="26"/>
            <w:szCs w:val="26"/>
          </w:rPr>
          <w:delText>.</w:delText>
        </w:r>
      </w:del>
      <w:r>
        <w:rPr>
          <w:rFonts w:ascii="Times" w:hAnsi="Times" w:cs="Times"/>
          <w:color w:val="000000"/>
          <w:sz w:val="26"/>
          <w:szCs w:val="26"/>
        </w:rPr>
        <w:t xml:space="preserve"> </w:t>
      </w:r>
    </w:p>
    <w:p w14:paraId="668EFFF8" w14:textId="699F43BD"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When assumptions underlying the model used to compute a p-value are violated, p-value </w:t>
      </w:r>
      <w:r>
        <w:rPr>
          <w:rFonts w:ascii="Times" w:hAnsi="Times" w:cs="Times"/>
          <w:color w:val="000000"/>
          <w:sz w:val="26"/>
          <w:szCs w:val="26"/>
        </w:rPr>
        <w:lastRenderedPageBreak/>
        <w:t>distributions can take on a variety of shapes. For example, when optional stopping (i.e., adding batches of participants until you have a statisticall</w:t>
      </w:r>
      <w:ins w:id="65" w:author="Jelte Wicherts" w:date="2018-08-27T21:05:00Z">
        <w:r w:rsidR="00F57811">
          <w:rPr>
            <w:rFonts w:ascii="Times" w:hAnsi="Times" w:cs="Times"/>
            <w:color w:val="000000"/>
            <w:sz w:val="26"/>
            <w:szCs w:val="26"/>
          </w:rPr>
          <w:t>y</w:t>
        </w:r>
      </w:ins>
      <w:r>
        <w:rPr>
          <w:rFonts w:ascii="Times" w:hAnsi="Times" w:cs="Times"/>
          <w:color w:val="000000"/>
          <w:sz w:val="26"/>
          <w:szCs w:val="26"/>
        </w:rPr>
        <w:t xml:space="preserve"> significant result) occurs and the null hypothesis is true, p-values just below .05 become more frequent (D. </w:t>
      </w:r>
      <w:proofErr w:type="spellStart"/>
      <w:r>
        <w:rPr>
          <w:rFonts w:ascii="Times" w:hAnsi="Times" w:cs="Times"/>
          <w:color w:val="000000"/>
          <w:sz w:val="26"/>
          <w:szCs w:val="26"/>
        </w:rPr>
        <w:t>Lakens</w:t>
      </w:r>
      <w:proofErr w:type="spellEnd"/>
      <w:r>
        <w:rPr>
          <w:rFonts w:ascii="Times" w:hAnsi="Times" w:cs="Times"/>
          <w:color w:val="000000"/>
          <w:sz w:val="26"/>
          <w:szCs w:val="26"/>
        </w:rPr>
        <w:t xml:space="preserve"> 2015a; Chris H.J. </w:t>
      </w:r>
      <w:proofErr w:type="spellStart"/>
      <w:r>
        <w:rPr>
          <w:rFonts w:ascii="Times" w:hAnsi="Times" w:cs="Times"/>
          <w:color w:val="000000"/>
          <w:sz w:val="26"/>
          <w:szCs w:val="26"/>
        </w:rPr>
        <w:t>Hartgerink</w:t>
      </w:r>
      <w:proofErr w:type="spellEnd"/>
      <w:r>
        <w:rPr>
          <w:rFonts w:ascii="Times" w:hAnsi="Times" w:cs="Times"/>
          <w:color w:val="000000"/>
          <w:sz w:val="26"/>
          <w:szCs w:val="26"/>
        </w:rPr>
        <w:t xml:space="preserve"> et al. 2016). However, when optional stopping occurs under the alternative hypothesis or when other researcher degrees of freedom are used in an effort to obtain significance (Simmons, Nelson, and </w:t>
      </w:r>
      <w:proofErr w:type="spellStart"/>
      <w:r>
        <w:rPr>
          <w:rFonts w:ascii="Times" w:hAnsi="Times" w:cs="Times"/>
          <w:color w:val="000000"/>
          <w:sz w:val="26"/>
          <w:szCs w:val="26"/>
        </w:rPr>
        <w:t>Simonsohn</w:t>
      </w:r>
      <w:proofErr w:type="spellEnd"/>
      <w:r>
        <w:rPr>
          <w:rFonts w:ascii="Times" w:hAnsi="Times" w:cs="Times"/>
          <w:color w:val="000000"/>
          <w:sz w:val="26"/>
          <w:szCs w:val="26"/>
        </w:rPr>
        <w:t xml:space="preserve"> 2011; Wicherts et al. 2016), a right-skewed distribution for significant p-values can and will likely still occur (Ulrich and Miller 2015; Chris H.J. </w:t>
      </w:r>
      <w:proofErr w:type="spellStart"/>
      <w:r>
        <w:rPr>
          <w:rFonts w:ascii="Times" w:hAnsi="Times" w:cs="Times"/>
          <w:color w:val="000000"/>
          <w:sz w:val="26"/>
          <w:szCs w:val="26"/>
        </w:rPr>
        <w:t>Hartgerink</w:t>
      </w:r>
      <w:proofErr w:type="spellEnd"/>
      <w:r>
        <w:rPr>
          <w:rFonts w:ascii="Times" w:hAnsi="Times" w:cs="Times"/>
          <w:color w:val="000000"/>
          <w:sz w:val="26"/>
          <w:szCs w:val="26"/>
        </w:rPr>
        <w:t xml:space="preserve"> et al. 2016). </w:t>
      </w:r>
    </w:p>
    <w:p w14:paraId="16FEA98F" w14:textId="184BB8E9"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 failure of independent p-values to be right-skewed or uniformly distributed (as would be theoretically expected</w:t>
      </w:r>
      <w:ins w:id="66" w:author="Jelte Wicherts" w:date="2018-08-27T21:10:00Z">
        <w:r w:rsidR="00D4580D">
          <w:rPr>
            <w:rFonts w:ascii="Times" w:hAnsi="Times" w:cs="Times"/>
            <w:color w:val="000000"/>
            <w:sz w:val="26"/>
            <w:szCs w:val="26"/>
          </w:rPr>
          <w:t xml:space="preserve"> under true effects and null hypotheses, respectively</w:t>
        </w:r>
      </w:ins>
      <w:r>
        <w:rPr>
          <w:rFonts w:ascii="Times" w:hAnsi="Times" w:cs="Times"/>
          <w:color w:val="000000"/>
          <w:sz w:val="26"/>
          <w:szCs w:val="26"/>
        </w:rPr>
        <w:t xml:space="preserve">) can indicate potential data fabrication. For example, in the </w:t>
      </w:r>
      <w:proofErr w:type="spellStart"/>
      <w:r>
        <w:rPr>
          <w:rFonts w:ascii="Times" w:hAnsi="Times" w:cs="Times"/>
          <w:color w:val="000000"/>
          <w:sz w:val="26"/>
          <w:szCs w:val="26"/>
        </w:rPr>
        <w:t>Fujii</w:t>
      </w:r>
      <w:proofErr w:type="spellEnd"/>
      <w:r>
        <w:rPr>
          <w:rFonts w:ascii="Times" w:hAnsi="Times" w:cs="Times"/>
          <w:color w:val="000000"/>
          <w:sz w:val="26"/>
          <w:szCs w:val="26"/>
        </w:rPr>
        <w:t xml:space="preserve"> case, baseline measurements of supposed randomly assigned groups later turned out to be fabricated. When participants are randomly assigned to conditions, measures at baseline are expected to statistically equivalent between the groups (i.e., equivalent distributions)</w:t>
      </w:r>
      <w:ins w:id="67" w:author="Jelte Wicherts" w:date="2018-08-27T21:14:00Z">
        <w:r w:rsidR="00C57203">
          <w:rPr>
            <w:rFonts w:ascii="Times" w:hAnsi="Times" w:cs="Times"/>
            <w:color w:val="000000"/>
            <w:sz w:val="26"/>
            <w:szCs w:val="26"/>
          </w:rPr>
          <w:t>. This theoretical equivalence aligns with the null hypothesis an</w:t>
        </w:r>
      </w:ins>
      <w:ins w:id="68" w:author="Jelte Wicherts" w:date="2018-08-27T21:15:00Z">
        <w:r w:rsidR="00C57203">
          <w:rPr>
            <w:rFonts w:ascii="Times" w:hAnsi="Times" w:cs="Times"/>
            <w:color w:val="000000"/>
            <w:sz w:val="26"/>
            <w:szCs w:val="26"/>
          </w:rPr>
          <w:t>d</w:t>
        </w:r>
      </w:ins>
      <w:del w:id="69" w:author="Jelte Wicherts" w:date="2018-08-27T21:14:00Z">
        <w:r w:rsidDel="00C57203">
          <w:rPr>
            <w:rFonts w:ascii="Times" w:hAnsi="Times" w:cs="Times"/>
            <w:color w:val="000000"/>
            <w:sz w:val="26"/>
            <w:szCs w:val="26"/>
          </w:rPr>
          <w:delText>, hence</w:delText>
        </w:r>
      </w:del>
      <w:del w:id="70" w:author="Jelte Wicherts" w:date="2018-08-27T21:15:00Z">
        <w:r w:rsidDel="00C57203">
          <w:rPr>
            <w:rFonts w:ascii="Times" w:hAnsi="Times" w:cs="Times"/>
            <w:color w:val="000000"/>
            <w:sz w:val="26"/>
            <w:szCs w:val="26"/>
          </w:rPr>
          <w:delText>,</w:delText>
        </w:r>
      </w:del>
      <w:r>
        <w:rPr>
          <w:rFonts w:ascii="Times" w:hAnsi="Times" w:cs="Times"/>
          <w:color w:val="000000"/>
          <w:sz w:val="26"/>
          <w:szCs w:val="26"/>
        </w:rPr>
        <w:t xml:space="preserve"> </w:t>
      </w:r>
      <w:ins w:id="71" w:author="Jelte Wicherts" w:date="2018-08-27T21:15:00Z">
        <w:r w:rsidR="00C57203">
          <w:rPr>
            <w:rFonts w:ascii="Times" w:hAnsi="Times" w:cs="Times"/>
            <w:color w:val="000000"/>
            <w:sz w:val="26"/>
            <w:szCs w:val="26"/>
          </w:rPr>
          <w:t xml:space="preserve">should </w:t>
        </w:r>
      </w:ins>
      <w:r>
        <w:rPr>
          <w:rFonts w:ascii="Times" w:hAnsi="Times" w:cs="Times"/>
          <w:color w:val="000000"/>
          <w:sz w:val="26"/>
          <w:szCs w:val="26"/>
        </w:rPr>
        <w:t>produce uniformly distributed p-values</w:t>
      </w:r>
      <w:ins w:id="72" w:author="Jelte Wicherts" w:date="2018-08-27T21:15:00Z">
        <w:r w:rsidR="00C57203">
          <w:rPr>
            <w:rFonts w:ascii="Times" w:hAnsi="Times" w:cs="Times"/>
            <w:color w:val="000000"/>
            <w:sz w:val="26"/>
            <w:szCs w:val="26"/>
          </w:rPr>
          <w:t xml:space="preserve"> if indeed the standard sampling model holds</w:t>
        </w:r>
      </w:ins>
      <w:r>
        <w:rPr>
          <w:rFonts w:ascii="Times" w:hAnsi="Times" w:cs="Times"/>
          <w:color w:val="000000"/>
          <w:sz w:val="26"/>
          <w:szCs w:val="26"/>
        </w:rPr>
        <w:t xml:space="preserve">. However, in the </w:t>
      </w:r>
      <w:proofErr w:type="spellStart"/>
      <w:r>
        <w:rPr>
          <w:rFonts w:ascii="Times" w:hAnsi="Times" w:cs="Times"/>
          <w:color w:val="000000"/>
          <w:sz w:val="26"/>
          <w:szCs w:val="26"/>
        </w:rPr>
        <w:t>Fujii</w:t>
      </w:r>
      <w:proofErr w:type="spellEnd"/>
      <w:r>
        <w:rPr>
          <w:rFonts w:ascii="Times" w:hAnsi="Times" w:cs="Times"/>
          <w:color w:val="000000"/>
          <w:sz w:val="26"/>
          <w:szCs w:val="26"/>
        </w:rPr>
        <w:t xml:space="preserve"> case, Carlisle observed many large p-values</w:t>
      </w:r>
      <w:ins w:id="73" w:author="Jelte Wicherts" w:date="2018-08-27T21:15:00Z">
        <w:r w:rsidR="00C57203">
          <w:rPr>
            <w:rFonts w:ascii="Times" w:hAnsi="Times" w:cs="Times"/>
            <w:color w:val="000000"/>
            <w:sz w:val="26"/>
            <w:szCs w:val="26"/>
          </w:rPr>
          <w:t xml:space="preserve"> </w:t>
        </w:r>
      </w:ins>
      <w:ins w:id="74" w:author="Jelte Wicherts" w:date="2018-08-27T21:16:00Z">
        <w:r w:rsidR="00C57203">
          <w:rPr>
            <w:rFonts w:ascii="Times" w:hAnsi="Times" w:cs="Times"/>
            <w:color w:val="000000"/>
            <w:sz w:val="26"/>
            <w:szCs w:val="26"/>
          </w:rPr>
          <w:t>highlighting excessively small differences between suppose</w:t>
        </w:r>
      </w:ins>
      <w:ins w:id="75" w:author="Jelte Wicherts" w:date="2018-08-27T21:17:00Z">
        <w:r w:rsidR="00C57203">
          <w:rPr>
            <w:rFonts w:ascii="Times" w:hAnsi="Times" w:cs="Times"/>
            <w:color w:val="000000"/>
            <w:sz w:val="26"/>
            <w:szCs w:val="26"/>
          </w:rPr>
          <w:t>d</w:t>
        </w:r>
      </w:ins>
      <w:ins w:id="76" w:author="Jelte Wicherts" w:date="2018-08-27T21:16:00Z">
        <w:r w:rsidR="00C57203">
          <w:rPr>
            <w:rFonts w:ascii="Times" w:hAnsi="Times" w:cs="Times"/>
            <w:color w:val="000000"/>
            <w:sz w:val="26"/>
            <w:szCs w:val="26"/>
          </w:rPr>
          <w:t>ly randomized groups on baseline measures</w:t>
        </w:r>
      </w:ins>
      <w:r>
        <w:rPr>
          <w:rFonts w:ascii="Times" w:hAnsi="Times" w:cs="Times"/>
          <w:color w:val="000000"/>
          <w:sz w:val="26"/>
          <w:szCs w:val="26"/>
        </w:rPr>
        <w:t xml:space="preserve">, which </w:t>
      </w:r>
      <w:ins w:id="77" w:author="Jelte Wicherts" w:date="2018-08-27T21:17:00Z">
        <w:r w:rsidR="00C57203">
          <w:rPr>
            <w:rFonts w:ascii="Times" w:hAnsi="Times" w:cs="Times"/>
            <w:color w:val="000000"/>
            <w:sz w:val="26"/>
            <w:szCs w:val="26"/>
          </w:rPr>
          <w:t xml:space="preserve">was extremely unlikely given the standard sampling model and </w:t>
        </w:r>
      </w:ins>
      <w:r>
        <w:rPr>
          <w:rFonts w:ascii="Times" w:hAnsi="Times" w:cs="Times"/>
          <w:color w:val="000000"/>
          <w:sz w:val="26"/>
          <w:szCs w:val="26"/>
        </w:rPr>
        <w:t xml:space="preserve">ultimately led to the identification of potential data </w:t>
      </w:r>
    </w:p>
    <w:p w14:paraId="42BB8BF8"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73 </w:t>
      </w:r>
    </w:p>
    <w:p w14:paraId="2FF58BB3" w14:textId="590C21AD"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fabrication</w:t>
      </w:r>
      <w:ins w:id="78" w:author="Jelte Wicherts" w:date="2018-08-27T21:17:00Z">
        <w:r w:rsidR="00C57203">
          <w:rPr>
            <w:rFonts w:ascii="Times" w:hAnsi="Times" w:cs="Times"/>
            <w:color w:val="000000"/>
            <w:sz w:val="26"/>
            <w:szCs w:val="26"/>
          </w:rPr>
          <w:t xml:space="preserve"> in </w:t>
        </w:r>
        <w:proofErr w:type="spellStart"/>
        <w:r w:rsidR="00C57203">
          <w:rPr>
            <w:rFonts w:ascii="Times" w:hAnsi="Times" w:cs="Times"/>
            <w:color w:val="000000"/>
            <w:sz w:val="26"/>
            <w:szCs w:val="26"/>
          </w:rPr>
          <w:t>Fujii’s</w:t>
        </w:r>
        <w:proofErr w:type="spellEnd"/>
        <w:r w:rsidR="00C57203">
          <w:rPr>
            <w:rFonts w:ascii="Times" w:hAnsi="Times" w:cs="Times"/>
            <w:color w:val="000000"/>
            <w:sz w:val="26"/>
            <w:szCs w:val="26"/>
          </w:rPr>
          <w:t xml:space="preserve"> work</w:t>
        </w:r>
      </w:ins>
      <w:r>
        <w:rPr>
          <w:rFonts w:ascii="Times" w:hAnsi="Times" w:cs="Times"/>
          <w:color w:val="000000"/>
          <w:sz w:val="26"/>
          <w:szCs w:val="26"/>
        </w:rPr>
        <w:t xml:space="preserve"> (Carlisle 2012). The cause of such large p-values may be that the effect of randomness is underappreciated when fabricating statistically nonsignificant data due to (for example) widespread misunderstanding of what a p-value means (</w:t>
      </w:r>
      <w:proofErr w:type="spellStart"/>
      <w:r>
        <w:rPr>
          <w:rFonts w:ascii="Times" w:hAnsi="Times" w:cs="Times"/>
          <w:color w:val="000000"/>
          <w:sz w:val="26"/>
          <w:szCs w:val="26"/>
        </w:rPr>
        <w:t>Sijtsma</w:t>
      </w:r>
      <w:proofErr w:type="spellEnd"/>
      <w:r>
        <w:rPr>
          <w:rFonts w:ascii="Times" w:hAnsi="Times" w:cs="Times"/>
          <w:color w:val="000000"/>
          <w:sz w:val="26"/>
          <w:szCs w:val="26"/>
        </w:rPr>
        <w:t xml:space="preserve">, </w:t>
      </w:r>
      <w:proofErr w:type="spellStart"/>
      <w:r>
        <w:rPr>
          <w:rFonts w:ascii="Times" w:hAnsi="Times" w:cs="Times"/>
          <w:color w:val="000000"/>
          <w:sz w:val="26"/>
          <w:szCs w:val="26"/>
        </w:rPr>
        <w:t>Veldkamp</w:t>
      </w:r>
      <w:proofErr w:type="spellEnd"/>
      <w:r>
        <w:rPr>
          <w:rFonts w:ascii="Times" w:hAnsi="Times" w:cs="Times"/>
          <w:color w:val="000000"/>
          <w:sz w:val="26"/>
          <w:szCs w:val="26"/>
        </w:rPr>
        <w:t xml:space="preserve">, and Wicherts 2015; Goodman 2008), which results in groups of data that are too similar conditional on the null hypothesis of no differences between the groups. In Table 7.1, we simulated normal distributed measurements and t-test comparisons for statistically equivalent populations (Set 1). We also fabricated data for equivalent groups, where we determined the mean and standard deviation first and then added (too) little uniform noise to these parameters (Set 2). The expected value of a uniform p-value distribution is .5, but the fabricated data from our illustration have a mean p-value of 0.956. </w:t>
      </w:r>
    </w:p>
    <w:p w14:paraId="79FD2D5D"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Table 7.1: Examples of means and standard deviations for a continuous outcome in genuine- and fabricated randomized clinical trials. Set 1 is randomly generated data under the null hypothesis of random assignment (assumed to be the genuine process), whereas Set 2 is generated under excessive consistency with equal groups. Each trial condition contains 100 participants. The p-values are the result of independent t-tests comparing the experimental and control conditions within each respective set of a study. </w:t>
      </w:r>
    </w:p>
    <w:p w14:paraId="00C232BD" w14:textId="77777777" w:rsidR="00632D8B" w:rsidRDefault="00632D8B" w:rsidP="00632D8B">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4B6F6510" wp14:editId="0B84E7E3">
            <wp:extent cx="5057140" cy="139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140" cy="13970"/>
                    </a:xfrm>
                    <a:prstGeom prst="rect">
                      <a:avLst/>
                    </a:prstGeom>
                    <a:noFill/>
                    <a:ln>
                      <a:noFill/>
                    </a:ln>
                  </pic:spPr>
                </pic:pic>
              </a:graphicData>
            </a:graphic>
          </wp:inline>
        </w:drawing>
      </w:r>
    </w:p>
    <w:p w14:paraId="206601C7"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lastRenderedPageBreak/>
        <w:t>In order to test whether a distribution of independent p-values might be fabricated, we propose using the Fisher method (Fisher 1925; O’Brien et al. 2016). The Fisher method originally was intended as a meta-analytic tool, which tests whether there is sufficient evidence for an effect (i.e., right-skewed p-value distribution). The original Fisher method is computed over the individual p-values (p</w:t>
      </w:r>
      <w:proofErr w:type="spellStart"/>
      <w:r>
        <w:rPr>
          <w:rFonts w:ascii="Times" w:hAnsi="Times" w:cs="Times"/>
          <w:color w:val="000000"/>
          <w:position w:val="-3"/>
          <w:sz w:val="18"/>
          <w:szCs w:val="18"/>
        </w:rPr>
        <w:t>i</w:t>
      </w:r>
      <w:proofErr w:type="spellEnd"/>
      <w:r>
        <w:rPr>
          <w:rFonts w:ascii="Times" w:hAnsi="Times" w:cs="Times"/>
          <w:color w:val="000000"/>
          <w:sz w:val="26"/>
          <w:szCs w:val="26"/>
        </w:rPr>
        <w:t xml:space="preserve">) as </w:t>
      </w:r>
    </w:p>
    <w:p w14:paraId="045EF3EE"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χ</w:t>
      </w:r>
      <w:r>
        <w:rPr>
          <w:rFonts w:ascii="Times" w:hAnsi="Times" w:cs="Times"/>
          <w:color w:val="000000"/>
          <w:position w:val="10"/>
          <w:sz w:val="18"/>
          <w:szCs w:val="18"/>
        </w:rPr>
        <w:t>2</w:t>
      </w:r>
      <w:r>
        <w:rPr>
          <w:rFonts w:ascii="Times" w:hAnsi="Times" w:cs="Times"/>
          <w:color w:val="000000"/>
          <w:position w:val="-6"/>
          <w:sz w:val="18"/>
          <w:szCs w:val="18"/>
        </w:rPr>
        <w:t xml:space="preserve">k </w:t>
      </w:r>
      <w:r>
        <w:rPr>
          <w:rFonts w:ascii="Times" w:hAnsi="Times" w:cs="Times"/>
          <w:color w:val="000000"/>
          <w:sz w:val="26"/>
          <w:szCs w:val="26"/>
        </w:rPr>
        <w:t>=−2</w:t>
      </w:r>
      <w:r>
        <w:rPr>
          <w:rFonts w:ascii="Times" w:hAnsi="Times" w:cs="Times"/>
          <w:color w:val="000000"/>
          <w:position w:val="24"/>
          <w:sz w:val="26"/>
          <w:szCs w:val="26"/>
        </w:rPr>
        <w:t>􏰃</w:t>
      </w:r>
      <w:r>
        <w:rPr>
          <w:rFonts w:ascii="Times" w:hAnsi="Times" w:cs="Times"/>
          <w:color w:val="000000"/>
          <w:position w:val="32"/>
          <w:sz w:val="18"/>
          <w:szCs w:val="18"/>
        </w:rPr>
        <w:t xml:space="preserve">k </w:t>
      </w:r>
      <w:r>
        <w:rPr>
          <w:rFonts w:ascii="Times" w:hAnsi="Times" w:cs="Times"/>
          <w:color w:val="000000"/>
          <w:sz w:val="26"/>
          <w:szCs w:val="26"/>
        </w:rPr>
        <w:t>ln(p</w:t>
      </w:r>
      <w:proofErr w:type="spellStart"/>
      <w:r>
        <w:rPr>
          <w:rFonts w:ascii="Times" w:hAnsi="Times" w:cs="Times"/>
          <w:color w:val="000000"/>
          <w:position w:val="-3"/>
          <w:sz w:val="18"/>
          <w:szCs w:val="18"/>
        </w:rPr>
        <w:t>i</w:t>
      </w:r>
      <w:proofErr w:type="spellEnd"/>
      <w:r>
        <w:rPr>
          <w:rFonts w:ascii="Times" w:hAnsi="Times" w:cs="Times"/>
          <w:color w:val="000000"/>
          <w:sz w:val="26"/>
          <w:szCs w:val="26"/>
        </w:rPr>
        <w:t xml:space="preserve">) (7.1) </w:t>
      </w:r>
      <w:proofErr w:type="spellStart"/>
      <w:r>
        <w:rPr>
          <w:rFonts w:ascii="Times" w:hAnsi="Times" w:cs="Times"/>
          <w:color w:val="000000"/>
          <w:sz w:val="18"/>
          <w:szCs w:val="18"/>
        </w:rPr>
        <w:t>i</w:t>
      </w:r>
      <w:proofErr w:type="spellEnd"/>
      <w:r>
        <w:rPr>
          <w:rFonts w:ascii="Times" w:hAnsi="Times" w:cs="Times"/>
          <w:color w:val="000000"/>
          <w:sz w:val="18"/>
          <w:szCs w:val="18"/>
        </w:rPr>
        <w:t xml:space="preserve">=1 </w:t>
      </w:r>
    </w:p>
    <w:p w14:paraId="49C0B39F"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where the null hypothesis of a </w:t>
      </w:r>
      <w:proofErr w:type="gramStart"/>
      <w:r>
        <w:rPr>
          <w:rFonts w:ascii="Times" w:hAnsi="Times" w:cs="Times"/>
          <w:color w:val="000000"/>
          <w:sz w:val="26"/>
          <w:szCs w:val="26"/>
        </w:rPr>
        <w:t>zero true</w:t>
      </w:r>
      <w:proofErr w:type="gramEnd"/>
      <w:r>
        <w:rPr>
          <w:rFonts w:ascii="Times" w:hAnsi="Times" w:cs="Times"/>
          <w:color w:val="000000"/>
          <w:sz w:val="26"/>
          <w:szCs w:val="26"/>
        </w:rPr>
        <w:t xml:space="preserve"> effect size underlying all k results is tested and is rejected for values of the test statistic that are larger than a certain value, typically the 95th percentile of χ</w:t>
      </w:r>
      <w:r>
        <w:rPr>
          <w:rFonts w:ascii="Times" w:hAnsi="Times" w:cs="Times"/>
          <w:color w:val="000000"/>
          <w:position w:val="10"/>
          <w:sz w:val="18"/>
          <w:szCs w:val="18"/>
        </w:rPr>
        <w:t>2</w:t>
      </w:r>
      <w:r>
        <w:rPr>
          <w:rFonts w:ascii="Times" w:hAnsi="Times" w:cs="Times"/>
          <w:color w:val="000000"/>
          <w:position w:val="-8"/>
          <w:sz w:val="18"/>
          <w:szCs w:val="18"/>
        </w:rPr>
        <w:t>k</w:t>
      </w:r>
      <w:r>
        <w:rPr>
          <w:rFonts w:ascii="Times" w:hAnsi="Times" w:cs="Times"/>
          <w:color w:val="000000"/>
          <w:sz w:val="26"/>
          <w:szCs w:val="26"/>
        </w:rPr>
        <w:t xml:space="preserve">, to conclude that true effect size differs from zero for at least one of k results. The Fisher method can be adapted to test the same null hypothesis against the alternative that the results are closer to their expected values than expected under the null. The adapted test statistic of this so-called “reversed Fisher method” is </w:t>
      </w:r>
    </w:p>
    <w:p w14:paraId="00B7C384"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χ</w:t>
      </w:r>
      <w:r>
        <w:rPr>
          <w:rFonts w:ascii="Times" w:hAnsi="Times" w:cs="Times"/>
          <w:color w:val="000000"/>
          <w:position w:val="10"/>
          <w:sz w:val="18"/>
          <w:szCs w:val="18"/>
        </w:rPr>
        <w:t>2</w:t>
      </w:r>
      <w:r>
        <w:rPr>
          <w:rFonts w:ascii="Times" w:hAnsi="Times" w:cs="Times"/>
          <w:color w:val="000000"/>
          <w:position w:val="-6"/>
          <w:sz w:val="18"/>
          <w:szCs w:val="18"/>
        </w:rPr>
        <w:t>k</w:t>
      </w:r>
      <w:r>
        <w:rPr>
          <w:rFonts w:ascii="Times" w:hAnsi="Times" w:cs="Times"/>
          <w:color w:val="000000"/>
          <w:sz w:val="26"/>
          <w:szCs w:val="26"/>
        </w:rPr>
        <w:t>=−2</w:t>
      </w:r>
      <w:r>
        <w:rPr>
          <w:rFonts w:ascii="Times" w:hAnsi="Times" w:cs="Times"/>
          <w:color w:val="000000"/>
          <w:position w:val="24"/>
          <w:sz w:val="26"/>
          <w:szCs w:val="26"/>
        </w:rPr>
        <w:t>􏰃</w:t>
      </w:r>
      <w:r>
        <w:rPr>
          <w:rFonts w:ascii="Times" w:hAnsi="Times" w:cs="Times"/>
          <w:color w:val="000000"/>
          <w:position w:val="32"/>
          <w:sz w:val="18"/>
          <w:szCs w:val="18"/>
        </w:rPr>
        <w:t xml:space="preserve">k </w:t>
      </w:r>
      <w:proofErr w:type="gramStart"/>
      <w:r>
        <w:rPr>
          <w:rFonts w:ascii="Times" w:hAnsi="Times" w:cs="Times"/>
          <w:color w:val="000000"/>
          <w:sz w:val="26"/>
          <w:szCs w:val="26"/>
        </w:rPr>
        <w:t>ln(</w:t>
      </w:r>
      <w:proofErr w:type="gramEnd"/>
      <w:r>
        <w:rPr>
          <w:rFonts w:ascii="Times" w:hAnsi="Times" w:cs="Times"/>
          <w:color w:val="000000"/>
          <w:sz w:val="26"/>
          <w:szCs w:val="26"/>
        </w:rPr>
        <w:t>1−</w:t>
      </w:r>
      <w:r>
        <w:rPr>
          <w:rFonts w:ascii="Times" w:hAnsi="Times" w:cs="Times"/>
          <w:color w:val="000000"/>
          <w:position w:val="18"/>
          <w:sz w:val="26"/>
          <w:szCs w:val="26"/>
        </w:rPr>
        <w:t>p</w:t>
      </w:r>
      <w:proofErr w:type="spellStart"/>
      <w:r>
        <w:rPr>
          <w:rFonts w:ascii="Times" w:hAnsi="Times" w:cs="Times"/>
          <w:color w:val="000000"/>
          <w:position w:val="13"/>
          <w:sz w:val="18"/>
          <w:szCs w:val="18"/>
        </w:rPr>
        <w:t>i</w:t>
      </w:r>
      <w:proofErr w:type="spellEnd"/>
      <w:r>
        <w:rPr>
          <w:rFonts w:ascii="Times" w:hAnsi="Times" w:cs="Times"/>
          <w:color w:val="000000"/>
          <w:position w:val="18"/>
          <w:sz w:val="26"/>
          <w:szCs w:val="26"/>
        </w:rPr>
        <w:t>−t</w:t>
      </w:r>
      <w:r>
        <w:rPr>
          <w:rFonts w:ascii="Times" w:hAnsi="Times" w:cs="Times"/>
          <w:color w:val="000000"/>
          <w:sz w:val="26"/>
          <w:szCs w:val="26"/>
        </w:rPr>
        <w:t xml:space="preserve">) (7.2) </w:t>
      </w:r>
      <w:proofErr w:type="spellStart"/>
      <w:r>
        <w:rPr>
          <w:rFonts w:ascii="Times" w:hAnsi="Times" w:cs="Times"/>
          <w:color w:val="000000"/>
          <w:sz w:val="18"/>
          <w:szCs w:val="18"/>
        </w:rPr>
        <w:t>i</w:t>
      </w:r>
      <w:proofErr w:type="spellEnd"/>
      <w:r>
        <w:rPr>
          <w:rFonts w:ascii="Times" w:hAnsi="Times" w:cs="Times"/>
          <w:color w:val="000000"/>
          <w:sz w:val="18"/>
          <w:szCs w:val="18"/>
        </w:rPr>
        <w:t xml:space="preserve">=1 </w:t>
      </w:r>
      <w:r>
        <w:rPr>
          <w:rFonts w:ascii="Times" w:hAnsi="Times" w:cs="Times"/>
          <w:color w:val="000000"/>
          <w:position w:val="13"/>
          <w:sz w:val="26"/>
          <w:szCs w:val="26"/>
        </w:rPr>
        <w:t xml:space="preserve">1−t </w:t>
      </w:r>
    </w:p>
    <w:p w14:paraId="24D44FE2"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where t determines the range of p-values that are selected in the method. For instance, if t = 0, all p-values are selected, whereas if t = .05 only statistically nonsignificant results are selected in the method. Note that each result’s contribution (between the brackets) is in the interval (0,1), as for the original Fisher method. The reversed Fisher method is similar (but not equivalent) to Carlisle’s method testing for excessive homogeneity across baseline measurements in RCTs (Carlisle 2017, 2012; Carlisle et al. 2015). </w:t>
      </w:r>
    </w:p>
    <w:p w14:paraId="00095C09"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As an example, we apply the reversed Fisher method to both the genuine- and fabricated results from Table 7.1. Using the threshold t = 0.05 to select only the nonsignificant results from Table 7.1, we retain k = 10 genuine p-values and k = 10 fabricated p-values. This results in χ</w:t>
      </w:r>
      <w:r>
        <w:rPr>
          <w:rFonts w:ascii="Times" w:hAnsi="Times" w:cs="Times"/>
          <w:color w:val="000000"/>
          <w:position w:val="10"/>
          <w:sz w:val="18"/>
          <w:szCs w:val="18"/>
        </w:rPr>
        <w:t>2</w:t>
      </w:r>
      <w:r>
        <w:rPr>
          <w:rFonts w:ascii="Times" w:hAnsi="Times" w:cs="Times"/>
          <w:color w:val="000000"/>
          <w:position w:val="-6"/>
          <w:sz w:val="18"/>
          <w:szCs w:val="18"/>
        </w:rPr>
        <w:t xml:space="preserve">×10 </w:t>
      </w:r>
      <w:r>
        <w:rPr>
          <w:rFonts w:ascii="Times" w:hAnsi="Times" w:cs="Times"/>
          <w:color w:val="000000"/>
          <w:sz w:val="26"/>
          <w:szCs w:val="26"/>
        </w:rPr>
        <w:t xml:space="preserve">= 18.362, p = 0.564 for </w:t>
      </w:r>
    </w:p>
    <w:p w14:paraId="021C7677" w14:textId="77777777" w:rsidR="00632D8B" w:rsidRDefault="00632D8B" w:rsidP="00632D8B">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4A03545D" wp14:editId="7CC86320">
            <wp:extent cx="200660" cy="698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660" cy="6985"/>
                    </a:xfrm>
                    <a:prstGeom prst="rect">
                      <a:avLst/>
                    </a:prstGeom>
                    <a:noFill/>
                    <a:ln>
                      <a:noFill/>
                    </a:ln>
                  </pic:spPr>
                </pic:pic>
              </a:graphicData>
            </a:graphic>
          </wp:inline>
        </w:drawing>
      </w:r>
    </w:p>
    <w:p w14:paraId="18F95D02"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74 </w:t>
      </w:r>
    </w:p>
    <w:p w14:paraId="3171CDD5" w14:textId="51A2AE7C"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genuine data (Set 1), and χ</w:t>
      </w:r>
      <w:r>
        <w:rPr>
          <w:rFonts w:ascii="Times" w:hAnsi="Times" w:cs="Times"/>
          <w:color w:val="000000"/>
          <w:position w:val="10"/>
          <w:sz w:val="18"/>
          <w:szCs w:val="18"/>
        </w:rPr>
        <w:t>2</w:t>
      </w:r>
      <w:r>
        <w:rPr>
          <w:rFonts w:ascii="Times" w:hAnsi="Times" w:cs="Times"/>
          <w:color w:val="000000"/>
          <w:position w:val="-6"/>
          <w:sz w:val="18"/>
          <w:szCs w:val="18"/>
        </w:rPr>
        <w:t xml:space="preserve">×10 </w:t>
      </w:r>
      <w:r>
        <w:rPr>
          <w:rFonts w:ascii="Times" w:hAnsi="Times" w:cs="Times"/>
          <w:color w:val="000000"/>
          <w:sz w:val="26"/>
          <w:szCs w:val="26"/>
        </w:rPr>
        <w:t>= 66.848, p = 6 × 10</w:t>
      </w:r>
      <w:r>
        <w:rPr>
          <w:rFonts w:ascii="Times" w:hAnsi="Times" w:cs="Times"/>
          <w:color w:val="000000"/>
          <w:position w:val="10"/>
          <w:sz w:val="18"/>
          <w:szCs w:val="18"/>
        </w:rPr>
        <w:t xml:space="preserve">−7 </w:t>
      </w:r>
      <w:r>
        <w:rPr>
          <w:rFonts w:ascii="Times" w:hAnsi="Times" w:cs="Times"/>
          <w:color w:val="000000"/>
          <w:sz w:val="26"/>
          <w:szCs w:val="26"/>
        </w:rPr>
        <w:t xml:space="preserve">for the fabricated data (Set 2). Another example, from the </w:t>
      </w:r>
      <w:proofErr w:type="spellStart"/>
      <w:r>
        <w:rPr>
          <w:rFonts w:ascii="Times" w:hAnsi="Times" w:cs="Times"/>
          <w:color w:val="000000"/>
          <w:sz w:val="26"/>
          <w:szCs w:val="26"/>
        </w:rPr>
        <w:t>Fujii</w:t>
      </w:r>
      <w:proofErr w:type="spellEnd"/>
      <w:r>
        <w:rPr>
          <w:rFonts w:ascii="Times" w:hAnsi="Times" w:cs="Times"/>
          <w:color w:val="000000"/>
          <w:sz w:val="26"/>
          <w:szCs w:val="26"/>
        </w:rPr>
        <w:t xml:space="preserve"> case (Carlisle 2012), illustrates that the reversed Fisher method may also detect fabricated data; the p-values related to fentanyl dose (as presented in Table 3 of Carlisle 2012) for five independent comparisons </w:t>
      </w:r>
      <w:ins w:id="79" w:author="Jelte Wicherts" w:date="2018-08-28T06:21:00Z">
        <w:r w:rsidR="002D2C41">
          <w:rPr>
            <w:rFonts w:ascii="Times" w:hAnsi="Times" w:cs="Times"/>
            <w:color w:val="000000"/>
            <w:sz w:val="26"/>
            <w:szCs w:val="26"/>
          </w:rPr>
          <w:t xml:space="preserve">at baseline </w:t>
        </w:r>
      </w:ins>
      <w:r>
        <w:rPr>
          <w:rFonts w:ascii="Times" w:hAnsi="Times" w:cs="Times"/>
          <w:color w:val="000000"/>
          <w:sz w:val="26"/>
          <w:szCs w:val="26"/>
        </w:rPr>
        <w:t>also show</w:t>
      </w:r>
      <w:ins w:id="80" w:author="Jelte Wicherts" w:date="2018-08-28T06:21:00Z">
        <w:r w:rsidR="00B6787D">
          <w:rPr>
            <w:rFonts w:ascii="Times" w:hAnsi="Times" w:cs="Times"/>
            <w:color w:val="000000"/>
            <w:sz w:val="26"/>
            <w:szCs w:val="26"/>
          </w:rPr>
          <w:t>ed</w:t>
        </w:r>
      </w:ins>
      <w:r>
        <w:rPr>
          <w:rFonts w:ascii="Times" w:hAnsi="Times" w:cs="Times"/>
          <w:color w:val="000000"/>
          <w:sz w:val="26"/>
          <w:szCs w:val="26"/>
        </w:rPr>
        <w:t xml:space="preserve"> excessively high p-values, χ</w:t>
      </w:r>
      <w:r>
        <w:rPr>
          <w:rFonts w:ascii="Times" w:hAnsi="Times" w:cs="Times"/>
          <w:color w:val="000000"/>
          <w:position w:val="10"/>
          <w:sz w:val="18"/>
          <w:szCs w:val="18"/>
        </w:rPr>
        <w:t>2</w:t>
      </w:r>
      <w:r>
        <w:rPr>
          <w:rFonts w:ascii="Times" w:hAnsi="Times" w:cs="Times"/>
          <w:color w:val="000000"/>
          <w:position w:val="-6"/>
          <w:sz w:val="18"/>
          <w:szCs w:val="18"/>
        </w:rPr>
        <w:t xml:space="preserve">×5 </w:t>
      </w:r>
      <w:r>
        <w:rPr>
          <w:rFonts w:ascii="Times" w:hAnsi="Times" w:cs="Times"/>
          <w:color w:val="000000"/>
          <w:sz w:val="26"/>
          <w:szCs w:val="26"/>
        </w:rPr>
        <w:t>= 19.335, p = 0.036. However, based on this anecdotal evidence little can be said about the sensitivity, specifi</w:t>
      </w:r>
      <w:ins w:id="81" w:author="Jelte Wicherts" w:date="2018-08-27T21:21:00Z">
        <w:r w:rsidR="008F5C93">
          <w:rPr>
            <w:rFonts w:ascii="Times" w:hAnsi="Times" w:cs="Times"/>
            <w:color w:val="000000"/>
            <w:sz w:val="26"/>
            <w:szCs w:val="26"/>
          </w:rPr>
          <w:t>ci</w:t>
        </w:r>
      </w:ins>
      <w:r>
        <w:rPr>
          <w:rFonts w:ascii="Times" w:hAnsi="Times" w:cs="Times"/>
          <w:color w:val="000000"/>
          <w:sz w:val="26"/>
          <w:szCs w:val="26"/>
        </w:rPr>
        <w:t xml:space="preserve">ty, and utility of the reversed Fisher method. </w:t>
      </w:r>
    </w:p>
    <w:p w14:paraId="75F22193" w14:textId="4EE0E4AD"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note that incorrectly specified one-tailed tests can also result in excessive amounts of </w:t>
      </w:r>
      <w:r>
        <w:rPr>
          <w:rFonts w:ascii="Times" w:hAnsi="Times" w:cs="Times"/>
          <w:color w:val="000000"/>
          <w:sz w:val="26"/>
          <w:szCs w:val="26"/>
        </w:rPr>
        <w:lastRenderedPageBreak/>
        <w:t xml:space="preserve">large p-values. For correctly specified one-tailed tests, the p-value distribution is right-skewed if the alternative hypothesis were true. When the alternative hypothesis is true, but the effect is in the opposite direction of the hypothesized effect (e.g., a negative effect when a one-tailed test for a positive effect is conducted), this results in a left-skewed p-value distribution. As such, any potential data fabrication detected with this method would need to be inspected for </w:t>
      </w:r>
      <w:proofErr w:type="spellStart"/>
      <w:r>
        <w:rPr>
          <w:rFonts w:ascii="Times" w:hAnsi="Times" w:cs="Times"/>
          <w:color w:val="000000"/>
          <w:sz w:val="26"/>
          <w:szCs w:val="26"/>
        </w:rPr>
        <w:t>misspecified</w:t>
      </w:r>
      <w:proofErr w:type="spellEnd"/>
      <w:r>
        <w:rPr>
          <w:rFonts w:ascii="Times" w:hAnsi="Times" w:cs="Times"/>
          <w:color w:val="000000"/>
          <w:sz w:val="26"/>
          <w:szCs w:val="26"/>
        </w:rPr>
        <w:t xml:space="preserve"> one-tailed hypotheses to preclude false conclusions. In the </w:t>
      </w:r>
      <w:ins w:id="82" w:author="Jelte Wicherts" w:date="2018-08-28T06:22:00Z">
        <w:r w:rsidR="002D2C41">
          <w:rPr>
            <w:rFonts w:ascii="Times" w:hAnsi="Times" w:cs="Times"/>
            <w:color w:val="000000"/>
            <w:sz w:val="26"/>
            <w:szCs w:val="26"/>
          </w:rPr>
          <w:t xml:space="preserve">empirical </w:t>
        </w:r>
      </w:ins>
      <w:proofErr w:type="gramStart"/>
      <w:r>
        <w:rPr>
          <w:rFonts w:ascii="Times" w:hAnsi="Times" w:cs="Times"/>
          <w:color w:val="000000"/>
          <w:sz w:val="26"/>
          <w:szCs w:val="26"/>
        </w:rPr>
        <w:t>studies</w:t>
      </w:r>
      <w:proofErr w:type="gramEnd"/>
      <w:r>
        <w:rPr>
          <w:rFonts w:ascii="Times" w:hAnsi="Times" w:cs="Times"/>
          <w:color w:val="000000"/>
          <w:sz w:val="26"/>
          <w:szCs w:val="26"/>
        </w:rPr>
        <w:t xml:space="preserve"> we present in this </w:t>
      </w:r>
      <w:del w:id="83" w:author="Jelte Wicherts" w:date="2018-08-28T06:22:00Z">
        <w:r w:rsidDel="002D2C41">
          <w:rPr>
            <w:rFonts w:ascii="Times" w:hAnsi="Times" w:cs="Times"/>
            <w:color w:val="000000"/>
            <w:sz w:val="26"/>
            <w:szCs w:val="26"/>
          </w:rPr>
          <w:delText>paper</w:delText>
        </w:r>
      </w:del>
      <w:ins w:id="84" w:author="Jelte Wicherts" w:date="2018-08-28T06:22:00Z">
        <w:r w:rsidR="002D2C41">
          <w:rPr>
            <w:rFonts w:ascii="Times" w:hAnsi="Times" w:cs="Times"/>
            <w:color w:val="000000"/>
            <w:sz w:val="26"/>
            <w:szCs w:val="26"/>
          </w:rPr>
          <w:t>chapter</w:t>
        </w:r>
      </w:ins>
      <w:r>
        <w:rPr>
          <w:rFonts w:ascii="Times" w:hAnsi="Times" w:cs="Times"/>
          <w:color w:val="000000"/>
          <w:sz w:val="26"/>
          <w:szCs w:val="26"/>
        </w:rPr>
        <w:t>, misspecification of one-tailed hypothesis testing is not an issue because we pre</w:t>
      </w:r>
      <w:ins w:id="85" w:author="Jelte Wicherts" w:date="2018-08-28T06:22:00Z">
        <w:r w:rsidR="002D2C41">
          <w:rPr>
            <w:rFonts w:ascii="Times" w:hAnsi="Times" w:cs="Times"/>
            <w:color w:val="000000"/>
            <w:sz w:val="26"/>
            <w:szCs w:val="26"/>
          </w:rPr>
          <w:t>-</w:t>
        </w:r>
      </w:ins>
      <w:r>
        <w:rPr>
          <w:rFonts w:ascii="Times" w:hAnsi="Times" w:cs="Times"/>
          <w:color w:val="000000"/>
          <w:sz w:val="26"/>
          <w:szCs w:val="26"/>
        </w:rPr>
        <w:t xml:space="preserve">specified the effect and its direction to the participants who were requested to fabricate data. </w:t>
      </w:r>
    </w:p>
    <w:p w14:paraId="64FEF578"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Variance analysis </w:t>
      </w:r>
    </w:p>
    <w:p w14:paraId="241BDA2E"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most empirical research papers, sample variance or standard deviation estimates are typically reported alongside means to indicate dispersion in the data. For example, if a sample has a reported age of M(SD) = 21.05(2.11) we know this sample is both younger and more homogeneous than another sample with reported M(SD) = 42.78(17.83). </w:t>
      </w:r>
    </w:p>
    <w:p w14:paraId="5B8DEB87" w14:textId="36EF35B1"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Similar to the estimate of the mean in the data, there is sampling error in the estimated variance in the data</w:t>
      </w:r>
      <w:ins w:id="86" w:author="Jelte Wicherts" w:date="2018-08-28T06:29:00Z">
        <w:r w:rsidR="00E95B52">
          <w:rPr>
            <w:rFonts w:ascii="Times" w:hAnsi="Times" w:cs="Times"/>
            <w:color w:val="000000"/>
            <w:sz w:val="26"/>
            <w:szCs w:val="26"/>
          </w:rPr>
          <w:t xml:space="preserve">. </w:t>
        </w:r>
      </w:ins>
      <w:del w:id="87" w:author="Jelte Wicherts" w:date="2018-08-28T06:29:00Z">
        <w:r w:rsidDel="00E95B52">
          <w:rPr>
            <w:rFonts w:ascii="Times" w:hAnsi="Times" w:cs="Times"/>
            <w:color w:val="000000"/>
            <w:sz w:val="26"/>
            <w:szCs w:val="26"/>
          </w:rPr>
          <w:delText xml:space="preserve"> (i.e., dispersion of the variance). </w:delText>
        </w:r>
      </w:del>
      <w:r>
        <w:rPr>
          <w:rFonts w:ascii="Times" w:hAnsi="Times" w:cs="Times"/>
          <w:color w:val="000000"/>
          <w:sz w:val="26"/>
          <w:szCs w:val="26"/>
        </w:rPr>
        <w:t>The sampling error of the estimated variance is inversely related to the sample size. For example, under the assumption of normality the sampling error of a given standard deviation can be estimated as σ/</w:t>
      </w:r>
      <w:r>
        <w:rPr>
          <w:rFonts w:ascii="Times" w:hAnsi="Times" w:cs="Times"/>
          <w:color w:val="000000"/>
          <w:position w:val="21"/>
          <w:sz w:val="26"/>
          <w:szCs w:val="26"/>
        </w:rPr>
        <w:t>√</w:t>
      </w:r>
      <w:r>
        <w:rPr>
          <w:rFonts w:ascii="Times" w:hAnsi="Times" w:cs="Times"/>
          <w:color w:val="000000"/>
          <w:sz w:val="26"/>
          <w:szCs w:val="26"/>
        </w:rPr>
        <w:t>2n (p. 351, Yule 1922), where n is the sample size of the group. Additionally, if an observed random variable x is normally distributed, the standardized variance of x in sample j is χ</w:t>
      </w:r>
      <w:r>
        <w:rPr>
          <w:rFonts w:ascii="Times" w:hAnsi="Times" w:cs="Times"/>
          <w:color w:val="000000"/>
          <w:position w:val="10"/>
          <w:sz w:val="18"/>
          <w:szCs w:val="18"/>
        </w:rPr>
        <w:t>2</w:t>
      </w:r>
      <w:r>
        <w:rPr>
          <w:rFonts w:ascii="Times" w:hAnsi="Times" w:cs="Times"/>
          <w:color w:val="000000"/>
          <w:sz w:val="26"/>
          <w:szCs w:val="26"/>
        </w:rPr>
        <w:t xml:space="preserve">-distributed (p. 445; Hogg and Tanis 2001); that is </w:t>
      </w:r>
    </w:p>
    <w:p w14:paraId="6E918B8F" w14:textId="77777777" w:rsidR="00632D8B" w:rsidRDefault="00632D8B" w:rsidP="00632D8B">
      <w:pPr>
        <w:widowControl w:val="0"/>
        <w:autoSpaceDE w:val="0"/>
        <w:autoSpaceDN w:val="0"/>
        <w:adjustRightInd w:val="0"/>
        <w:spacing w:after="240" w:line="300" w:lineRule="atLeast"/>
        <w:rPr>
          <w:rFonts w:ascii="Times" w:hAnsi="Times" w:cs="Times"/>
          <w:color w:val="000000"/>
        </w:rPr>
      </w:pPr>
      <w:proofErr w:type="spellStart"/>
      <w:r>
        <w:rPr>
          <w:rFonts w:ascii="Times" w:hAnsi="Times" w:cs="Times"/>
          <w:color w:val="000000"/>
          <w:sz w:val="26"/>
          <w:szCs w:val="26"/>
        </w:rPr>
        <w:t>var</w:t>
      </w:r>
      <w:proofErr w:type="spellEnd"/>
      <w:r>
        <w:rPr>
          <w:rFonts w:ascii="Times" w:hAnsi="Times" w:cs="Times"/>
          <w:color w:val="000000"/>
          <w:sz w:val="26"/>
          <w:szCs w:val="26"/>
        </w:rPr>
        <w:t>(x)</w:t>
      </w:r>
      <w:r>
        <w:rPr>
          <w:rFonts w:ascii="MS Mincho" w:eastAsia="MS Mincho" w:hAnsi="MS Mincho" w:cs="MS Mincho"/>
          <w:color w:val="000000"/>
          <w:sz w:val="26"/>
          <w:szCs w:val="26"/>
        </w:rPr>
        <w:t>∼</w:t>
      </w:r>
      <w:r>
        <w:rPr>
          <w:rFonts w:ascii="Times" w:hAnsi="Times" w:cs="Times"/>
          <w:color w:val="000000"/>
          <w:sz w:val="26"/>
          <w:szCs w:val="26"/>
        </w:rPr>
        <w:t xml:space="preserve"> </w:t>
      </w:r>
      <w:r>
        <w:rPr>
          <w:rFonts w:ascii="Times" w:hAnsi="Times" w:cs="Times"/>
          <w:color w:val="000000"/>
          <w:position w:val="21"/>
          <w:sz w:val="26"/>
          <w:szCs w:val="26"/>
        </w:rPr>
        <w:t>χ</w:t>
      </w:r>
      <w:r>
        <w:rPr>
          <w:rFonts w:ascii="Times" w:hAnsi="Times" w:cs="Times"/>
          <w:color w:val="000000"/>
          <w:position w:val="32"/>
          <w:sz w:val="18"/>
          <w:szCs w:val="18"/>
        </w:rPr>
        <w:t>2</w:t>
      </w:r>
      <w:r>
        <w:rPr>
          <w:rFonts w:ascii="Times" w:hAnsi="Times" w:cs="Times"/>
          <w:color w:val="000000"/>
          <w:position w:val="16"/>
          <w:sz w:val="18"/>
          <w:szCs w:val="18"/>
        </w:rPr>
        <w:t>n</w:t>
      </w:r>
      <w:r>
        <w:rPr>
          <w:rFonts w:ascii="Times" w:hAnsi="Times" w:cs="Times"/>
          <w:color w:val="000000"/>
          <w:position w:val="13"/>
          <w:sz w:val="13"/>
          <w:szCs w:val="13"/>
        </w:rPr>
        <w:t>j</w:t>
      </w:r>
      <w:r>
        <w:rPr>
          <w:rFonts w:ascii="Times" w:hAnsi="Times" w:cs="Times"/>
          <w:color w:val="000000"/>
          <w:position w:val="16"/>
          <w:sz w:val="18"/>
          <w:szCs w:val="18"/>
        </w:rPr>
        <w:t xml:space="preserve">−1 </w:t>
      </w:r>
      <w:r>
        <w:rPr>
          <w:rFonts w:ascii="Times" w:hAnsi="Times" w:cs="Times"/>
          <w:color w:val="000000"/>
          <w:sz w:val="26"/>
          <w:szCs w:val="26"/>
        </w:rPr>
        <w:t>(7.3) n</w:t>
      </w:r>
      <w:r>
        <w:rPr>
          <w:rFonts w:ascii="Times" w:hAnsi="Times" w:cs="Times"/>
          <w:color w:val="000000"/>
          <w:position w:val="-3"/>
          <w:sz w:val="18"/>
          <w:szCs w:val="18"/>
        </w:rPr>
        <w:t xml:space="preserve">j </w:t>
      </w:r>
      <w:r>
        <w:rPr>
          <w:rFonts w:ascii="Times" w:hAnsi="Times" w:cs="Times"/>
          <w:color w:val="000000"/>
          <w:sz w:val="26"/>
          <w:szCs w:val="26"/>
        </w:rPr>
        <w:t xml:space="preserve">−1 </w:t>
      </w:r>
    </w:p>
    <w:p w14:paraId="60A3CDE8"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where n is the sample size of the </w:t>
      </w:r>
      <w:proofErr w:type="spellStart"/>
      <w:r>
        <w:rPr>
          <w:rFonts w:ascii="Times" w:hAnsi="Times" w:cs="Times"/>
          <w:color w:val="000000"/>
          <w:sz w:val="26"/>
          <w:szCs w:val="26"/>
        </w:rPr>
        <w:t>jth</w:t>
      </w:r>
      <w:proofErr w:type="spellEnd"/>
      <w:r>
        <w:rPr>
          <w:rFonts w:ascii="Times" w:hAnsi="Times" w:cs="Times"/>
          <w:color w:val="000000"/>
          <w:sz w:val="26"/>
          <w:szCs w:val="26"/>
        </w:rPr>
        <w:t xml:space="preserve"> group. Assuming equal variances of the J populations, this population variance is estimated by the Mean Squares within (MS</w:t>
      </w:r>
      <w:r>
        <w:rPr>
          <w:rFonts w:ascii="Times" w:hAnsi="Times" w:cs="Times"/>
          <w:color w:val="000000"/>
          <w:position w:val="-3"/>
          <w:sz w:val="18"/>
          <w:szCs w:val="18"/>
        </w:rPr>
        <w:t>w</w:t>
      </w:r>
      <w:r>
        <w:rPr>
          <w:rFonts w:ascii="Times" w:hAnsi="Times" w:cs="Times"/>
          <w:color w:val="000000"/>
          <w:sz w:val="26"/>
          <w:szCs w:val="26"/>
        </w:rPr>
        <w:t xml:space="preserve">) as </w:t>
      </w:r>
    </w:p>
    <w:p w14:paraId="48A20768" w14:textId="77777777" w:rsidR="00297020" w:rsidRDefault="00297020" w:rsidP="00632D8B">
      <w:pPr>
        <w:widowControl w:val="0"/>
        <w:autoSpaceDE w:val="0"/>
        <w:autoSpaceDN w:val="0"/>
        <w:adjustRightInd w:val="0"/>
        <w:spacing w:after="240" w:line="300" w:lineRule="atLeast"/>
        <w:rPr>
          <w:ins w:id="88" w:author="Jelte Wicherts" w:date="2018-08-28T06:34:00Z"/>
          <w:rFonts w:ascii="Times" w:hAnsi="Times" w:cs="Times"/>
          <w:color w:val="000000"/>
          <w:sz w:val="26"/>
          <w:szCs w:val="26"/>
        </w:rPr>
      </w:pPr>
    </w:p>
    <w:p w14:paraId="071F18EC"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where s</w:t>
      </w:r>
      <w:r>
        <w:rPr>
          <w:rFonts w:ascii="Times" w:hAnsi="Times" w:cs="Times"/>
          <w:color w:val="000000"/>
          <w:position w:val="10"/>
          <w:sz w:val="18"/>
          <w:szCs w:val="18"/>
        </w:rPr>
        <w:t>2</w:t>
      </w:r>
      <w:r>
        <w:rPr>
          <w:rFonts w:ascii="Times" w:hAnsi="Times" w:cs="Times"/>
          <w:color w:val="000000"/>
          <w:position w:val="-8"/>
          <w:sz w:val="18"/>
          <w:szCs w:val="18"/>
        </w:rPr>
        <w:t xml:space="preserve">j </w:t>
      </w:r>
      <w:r>
        <w:rPr>
          <w:rFonts w:ascii="Times" w:hAnsi="Times" w:cs="Times"/>
          <w:color w:val="000000"/>
          <w:sz w:val="26"/>
          <w:szCs w:val="26"/>
        </w:rPr>
        <w:t>is the sample variance and n</w:t>
      </w:r>
      <w:r>
        <w:rPr>
          <w:rFonts w:ascii="Times" w:hAnsi="Times" w:cs="Times"/>
          <w:color w:val="000000"/>
          <w:position w:val="-3"/>
          <w:sz w:val="18"/>
          <w:szCs w:val="18"/>
        </w:rPr>
        <w:t xml:space="preserve">j </w:t>
      </w:r>
      <w:r>
        <w:rPr>
          <w:rFonts w:ascii="Times" w:hAnsi="Times" w:cs="Times"/>
          <w:color w:val="000000"/>
          <w:sz w:val="26"/>
          <w:szCs w:val="26"/>
        </w:rPr>
        <w:t>the sample size in group j. As such, under normality and equality of variances, the sampling distribution of standardized</w:t>
      </w:r>
      <w:r>
        <w:rPr>
          <w:rFonts w:ascii="Times" w:hAnsi="Times" w:cs="Times"/>
          <w:color w:val="000000"/>
          <w:position w:val="10"/>
          <w:sz w:val="18"/>
          <w:szCs w:val="18"/>
        </w:rPr>
        <w:t xml:space="preserve">1 </w:t>
      </w:r>
      <w:r>
        <w:rPr>
          <w:rFonts w:ascii="Times" w:hAnsi="Times" w:cs="Times"/>
          <w:color w:val="000000"/>
          <w:sz w:val="26"/>
          <w:szCs w:val="26"/>
        </w:rPr>
        <w:t>variances in group j (i.e., z</w:t>
      </w:r>
      <w:r>
        <w:rPr>
          <w:rFonts w:ascii="Times" w:hAnsi="Times" w:cs="Times"/>
          <w:color w:val="000000"/>
          <w:position w:val="-8"/>
          <w:sz w:val="18"/>
          <w:szCs w:val="18"/>
        </w:rPr>
        <w:t>j</w:t>
      </w:r>
      <w:r>
        <w:rPr>
          <w:rFonts w:ascii="Times" w:hAnsi="Times" w:cs="Times"/>
          <w:color w:val="000000"/>
          <w:position w:val="10"/>
          <w:sz w:val="18"/>
          <w:szCs w:val="18"/>
        </w:rPr>
        <w:t>2</w:t>
      </w:r>
      <w:r>
        <w:rPr>
          <w:rFonts w:ascii="Times" w:hAnsi="Times" w:cs="Times"/>
          <w:color w:val="000000"/>
          <w:sz w:val="26"/>
          <w:szCs w:val="26"/>
        </w:rPr>
        <w:t xml:space="preserve">) is </w:t>
      </w:r>
    </w:p>
    <w:p w14:paraId="4F0BCED4"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z</w:t>
      </w:r>
      <w:r>
        <w:rPr>
          <w:rFonts w:ascii="Times" w:hAnsi="Times" w:cs="Times"/>
          <w:color w:val="000000"/>
          <w:position w:val="10"/>
          <w:sz w:val="18"/>
          <w:szCs w:val="18"/>
        </w:rPr>
        <w:t xml:space="preserve">2 </w:t>
      </w:r>
      <w:r>
        <w:rPr>
          <w:rFonts w:ascii="MS Mincho" w:eastAsia="MS Mincho" w:hAnsi="MS Mincho" w:cs="MS Mincho"/>
          <w:color w:val="000000"/>
          <w:sz w:val="26"/>
          <w:szCs w:val="26"/>
        </w:rPr>
        <w:t>∼</w:t>
      </w:r>
      <w:r>
        <w:rPr>
          <w:rFonts w:ascii="Times" w:hAnsi="Times" w:cs="Times"/>
          <w:color w:val="000000"/>
          <w:position w:val="45"/>
          <w:sz w:val="26"/>
          <w:szCs w:val="26"/>
        </w:rPr>
        <w:t>􏰀</w:t>
      </w:r>
      <w:r>
        <w:rPr>
          <w:rFonts w:ascii="Times" w:hAnsi="Times" w:cs="Times"/>
          <w:color w:val="000000"/>
          <w:position w:val="21"/>
          <w:sz w:val="26"/>
          <w:szCs w:val="26"/>
        </w:rPr>
        <w:t>χ</w:t>
      </w:r>
      <w:r>
        <w:rPr>
          <w:rFonts w:ascii="Times" w:hAnsi="Times" w:cs="Times"/>
          <w:color w:val="000000"/>
          <w:position w:val="32"/>
          <w:sz w:val="18"/>
          <w:szCs w:val="18"/>
        </w:rPr>
        <w:t>2</w:t>
      </w:r>
      <w:r>
        <w:rPr>
          <w:rFonts w:ascii="Times" w:hAnsi="Times" w:cs="Times"/>
          <w:color w:val="000000"/>
          <w:position w:val="16"/>
          <w:sz w:val="18"/>
          <w:szCs w:val="18"/>
        </w:rPr>
        <w:t>n</w:t>
      </w:r>
      <w:r>
        <w:rPr>
          <w:rFonts w:ascii="Times" w:hAnsi="Times" w:cs="Times"/>
          <w:color w:val="000000"/>
          <w:position w:val="13"/>
          <w:sz w:val="13"/>
          <w:szCs w:val="13"/>
        </w:rPr>
        <w:t>j</w:t>
      </w:r>
      <w:r>
        <w:rPr>
          <w:rFonts w:ascii="Times" w:hAnsi="Times" w:cs="Times"/>
          <w:color w:val="000000"/>
          <w:position w:val="16"/>
          <w:sz w:val="18"/>
          <w:szCs w:val="18"/>
        </w:rPr>
        <w:t>−1</w:t>
      </w:r>
      <w:r>
        <w:rPr>
          <w:rFonts w:ascii="Times" w:hAnsi="Times" w:cs="Times"/>
          <w:color w:val="000000"/>
          <w:position w:val="45"/>
          <w:sz w:val="26"/>
          <w:szCs w:val="26"/>
        </w:rPr>
        <w:t>􏰁</w:t>
      </w:r>
      <w:r>
        <w:rPr>
          <w:rFonts w:ascii="Times" w:hAnsi="Times" w:cs="Times"/>
          <w:color w:val="000000"/>
          <w:sz w:val="26"/>
          <w:szCs w:val="26"/>
        </w:rPr>
        <w:t xml:space="preserve">/MS (7.5) </w:t>
      </w:r>
      <w:r>
        <w:rPr>
          <w:rFonts w:ascii="Times" w:hAnsi="Times" w:cs="Times"/>
          <w:color w:val="000000"/>
          <w:position w:val="10"/>
          <w:sz w:val="18"/>
          <w:szCs w:val="18"/>
        </w:rPr>
        <w:t xml:space="preserve">j </w:t>
      </w:r>
      <w:r>
        <w:rPr>
          <w:rFonts w:ascii="Times" w:hAnsi="Times" w:cs="Times"/>
          <w:color w:val="000000"/>
          <w:sz w:val="26"/>
          <w:szCs w:val="26"/>
        </w:rPr>
        <w:t>n</w:t>
      </w:r>
      <w:r>
        <w:rPr>
          <w:rFonts w:ascii="Times" w:hAnsi="Times" w:cs="Times"/>
          <w:color w:val="000000"/>
          <w:position w:val="-3"/>
          <w:sz w:val="18"/>
          <w:szCs w:val="18"/>
        </w:rPr>
        <w:t>j</w:t>
      </w:r>
      <w:r>
        <w:rPr>
          <w:rFonts w:ascii="Times" w:hAnsi="Times" w:cs="Times"/>
          <w:color w:val="000000"/>
          <w:sz w:val="26"/>
          <w:szCs w:val="26"/>
        </w:rPr>
        <w:t xml:space="preserve">−1 </w:t>
      </w:r>
      <w:r>
        <w:rPr>
          <w:rFonts w:ascii="Times" w:hAnsi="Times" w:cs="Times"/>
          <w:color w:val="000000"/>
          <w:position w:val="13"/>
          <w:sz w:val="18"/>
          <w:szCs w:val="18"/>
        </w:rPr>
        <w:t xml:space="preserve">w </w:t>
      </w:r>
    </w:p>
    <w:p w14:paraId="130A8498"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Using the theoretical sampling distribution of the standardized variances, we bootstrap the expected distribution of the dispersion of variances. In other words, we use the theoretical sampling distribution of the standard deviations to formulate a null model of </w:t>
      </w:r>
      <w:r>
        <w:rPr>
          <w:rFonts w:ascii="Times" w:hAnsi="Times" w:cs="Times"/>
          <w:color w:val="000000"/>
          <w:sz w:val="26"/>
          <w:szCs w:val="26"/>
        </w:rPr>
        <w:lastRenderedPageBreak/>
        <w:t>the dispersion of variances that is in line with the probabilistic sampling processes for groups of equal population variances. First, we randomly draw standard deviations for all j groups according to Equation 7.3. Second, we calculate MS</w:t>
      </w:r>
      <w:r>
        <w:rPr>
          <w:rFonts w:ascii="Times" w:hAnsi="Times" w:cs="Times"/>
          <w:color w:val="000000"/>
          <w:position w:val="-3"/>
          <w:sz w:val="18"/>
          <w:szCs w:val="18"/>
        </w:rPr>
        <w:t xml:space="preserve">w </w:t>
      </w:r>
      <w:r>
        <w:rPr>
          <w:rFonts w:ascii="Times" w:hAnsi="Times" w:cs="Times"/>
          <w:color w:val="000000"/>
          <w:sz w:val="26"/>
          <w:szCs w:val="26"/>
        </w:rPr>
        <w:t>using those previously drawn values (Equation 7.4). Third, we standardize the standard deviations using Equation 7.5. Fourth, we compute the measure of dispersion across the j groups as the standard deviation of the standardized variances (denoted SD</w:t>
      </w:r>
      <w:r>
        <w:rPr>
          <w:rFonts w:ascii="Times" w:hAnsi="Times" w:cs="Times"/>
          <w:color w:val="000000"/>
          <w:position w:val="-3"/>
          <w:sz w:val="18"/>
          <w:szCs w:val="18"/>
        </w:rPr>
        <w:t>z</w:t>
      </w:r>
      <w:r>
        <w:rPr>
          <w:rFonts w:ascii="Times" w:hAnsi="Times" w:cs="Times"/>
          <w:color w:val="000000"/>
          <w:sz w:val="26"/>
          <w:szCs w:val="26"/>
        </w:rPr>
        <w:t xml:space="preserve">, </w:t>
      </w:r>
      <w:proofErr w:type="spellStart"/>
      <w:r>
        <w:rPr>
          <w:rFonts w:ascii="Times" w:hAnsi="Times" w:cs="Times"/>
          <w:color w:val="000000"/>
          <w:sz w:val="26"/>
          <w:szCs w:val="26"/>
        </w:rPr>
        <w:t>Simonsohn</w:t>
      </w:r>
      <w:proofErr w:type="spellEnd"/>
      <w:r>
        <w:rPr>
          <w:rFonts w:ascii="Times" w:hAnsi="Times" w:cs="Times"/>
          <w:color w:val="000000"/>
          <w:sz w:val="26"/>
          <w:szCs w:val="26"/>
        </w:rPr>
        <w:t xml:space="preserve"> 2013) or as the range of the standardized variances </w:t>
      </w:r>
    </w:p>
    <w:p w14:paraId="158D6C13" w14:textId="77777777" w:rsidR="00632D8B" w:rsidRDefault="00632D8B" w:rsidP="00632D8B">
      <w:pPr>
        <w:widowControl w:val="0"/>
        <w:autoSpaceDE w:val="0"/>
        <w:autoSpaceDN w:val="0"/>
        <w:adjustRightInd w:val="0"/>
        <w:spacing w:after="240" w:line="180" w:lineRule="atLeast"/>
        <w:rPr>
          <w:rFonts w:ascii="Times" w:hAnsi="Times" w:cs="Times"/>
          <w:color w:val="000000"/>
        </w:rPr>
      </w:pPr>
      <w:r>
        <w:rPr>
          <w:rFonts w:ascii="Times" w:hAnsi="Times" w:cs="Times"/>
          <w:color w:val="000000"/>
          <w:position w:val="8"/>
          <w:sz w:val="16"/>
          <w:szCs w:val="16"/>
        </w:rPr>
        <w:t>1</w:t>
      </w:r>
      <w:r>
        <w:rPr>
          <w:rFonts w:ascii="Times" w:hAnsi="Times" w:cs="Times"/>
          <w:color w:val="000000"/>
          <w:sz w:val="21"/>
          <w:szCs w:val="21"/>
        </w:rPr>
        <w:t>By dividing all variances by MS</w:t>
      </w:r>
      <w:r>
        <w:rPr>
          <w:rFonts w:ascii="Times" w:hAnsi="Times" w:cs="Times"/>
          <w:color w:val="000000"/>
          <w:position w:val="-3"/>
          <w:sz w:val="16"/>
          <w:szCs w:val="16"/>
        </w:rPr>
        <w:t xml:space="preserve">w </w:t>
      </w:r>
      <w:r>
        <w:rPr>
          <w:rFonts w:ascii="Times" w:hAnsi="Times" w:cs="Times"/>
          <w:color w:val="000000"/>
          <w:sz w:val="21"/>
          <w:szCs w:val="21"/>
        </w:rPr>
        <w:t xml:space="preserve">their weighted average equals 1. This is what we call standardization for this scenario. </w:t>
      </w:r>
      <w:r>
        <w:rPr>
          <w:rFonts w:ascii="Times" w:hAnsi="Times" w:cs="Times"/>
          <w:color w:val="000000"/>
          <w:sz w:val="26"/>
          <w:szCs w:val="26"/>
        </w:rPr>
        <w:t xml:space="preserve">75 </w:t>
      </w:r>
    </w:p>
    <w:p w14:paraId="6D77D8DC" w14:textId="77777777" w:rsidR="00632D8B" w:rsidRDefault="00632D8B" w:rsidP="00632D8B">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2E8FBFAF" wp14:editId="5BB95631">
            <wp:extent cx="90170" cy="698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170" cy="698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2C89CA" wp14:editId="77AEEB1D">
            <wp:extent cx="221615" cy="698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615" cy="6985"/>
                    </a:xfrm>
                    <a:prstGeom prst="rect">
                      <a:avLst/>
                    </a:prstGeom>
                    <a:noFill/>
                    <a:ln>
                      <a:noFill/>
                    </a:ln>
                  </pic:spPr>
                </pic:pic>
              </a:graphicData>
            </a:graphic>
          </wp:inline>
        </w:drawing>
      </w:r>
    </w:p>
    <w:p w14:paraId="29C76676"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position w:val="18"/>
          <w:sz w:val="26"/>
          <w:szCs w:val="26"/>
        </w:rPr>
        <w:t>􏰂</w:t>
      </w:r>
      <w:r>
        <w:rPr>
          <w:rFonts w:ascii="Times" w:hAnsi="Times" w:cs="Times"/>
          <w:color w:val="000000"/>
          <w:position w:val="24"/>
          <w:sz w:val="18"/>
          <w:szCs w:val="18"/>
        </w:rPr>
        <w:t xml:space="preserve">k </w:t>
      </w:r>
      <w:r>
        <w:rPr>
          <w:rFonts w:ascii="Times" w:hAnsi="Times" w:cs="Times"/>
          <w:color w:val="000000"/>
          <w:sz w:val="26"/>
          <w:szCs w:val="26"/>
        </w:rPr>
        <w:t>(n</w:t>
      </w:r>
      <w:r>
        <w:rPr>
          <w:rFonts w:ascii="Times" w:hAnsi="Times" w:cs="Times"/>
          <w:color w:val="000000"/>
          <w:position w:val="-3"/>
          <w:sz w:val="18"/>
          <w:szCs w:val="18"/>
        </w:rPr>
        <w:t>j</w:t>
      </w:r>
      <w:r>
        <w:rPr>
          <w:rFonts w:ascii="Times" w:hAnsi="Times" w:cs="Times"/>
          <w:color w:val="000000"/>
          <w:sz w:val="26"/>
          <w:szCs w:val="26"/>
        </w:rPr>
        <w:t>−</w:t>
      </w:r>
      <w:proofErr w:type="gramStart"/>
      <w:r>
        <w:rPr>
          <w:rFonts w:ascii="Times" w:hAnsi="Times" w:cs="Times"/>
          <w:color w:val="000000"/>
          <w:sz w:val="26"/>
          <w:szCs w:val="26"/>
        </w:rPr>
        <w:t>1)s</w:t>
      </w:r>
      <w:proofErr w:type="gramEnd"/>
      <w:r>
        <w:rPr>
          <w:rFonts w:ascii="Times" w:hAnsi="Times" w:cs="Times"/>
          <w:color w:val="000000"/>
          <w:position w:val="10"/>
          <w:sz w:val="18"/>
          <w:szCs w:val="18"/>
        </w:rPr>
        <w:t>2</w:t>
      </w:r>
      <w:r>
        <w:rPr>
          <w:rFonts w:ascii="Times" w:hAnsi="Times" w:cs="Times"/>
          <w:color w:val="000000"/>
          <w:position w:val="-8"/>
          <w:sz w:val="18"/>
          <w:szCs w:val="18"/>
        </w:rPr>
        <w:t xml:space="preserve">j </w:t>
      </w:r>
      <w:r>
        <w:rPr>
          <w:rFonts w:ascii="Times" w:hAnsi="Times" w:cs="Times"/>
          <w:color w:val="000000"/>
          <w:sz w:val="18"/>
          <w:szCs w:val="18"/>
        </w:rPr>
        <w:t xml:space="preserve">j=1 </w:t>
      </w:r>
    </w:p>
    <w:p w14:paraId="61B27E21"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MS</w:t>
      </w:r>
      <w:r>
        <w:rPr>
          <w:rFonts w:ascii="Times" w:hAnsi="Times" w:cs="Times"/>
          <w:color w:val="000000"/>
          <w:position w:val="-3"/>
          <w:sz w:val="18"/>
          <w:szCs w:val="18"/>
        </w:rPr>
        <w:t>w</w:t>
      </w:r>
      <w:r>
        <w:rPr>
          <w:rFonts w:ascii="Times" w:hAnsi="Times" w:cs="Times"/>
          <w:color w:val="000000"/>
          <w:sz w:val="26"/>
          <w:szCs w:val="26"/>
        </w:rPr>
        <w:t xml:space="preserve">= </w:t>
      </w:r>
      <w:r>
        <w:rPr>
          <w:rFonts w:ascii="Times" w:hAnsi="Times" w:cs="Times"/>
          <w:color w:val="000000"/>
          <w:position w:val="-19"/>
          <w:sz w:val="26"/>
          <w:szCs w:val="26"/>
        </w:rPr>
        <w:t>􏰂</w:t>
      </w:r>
      <w:r>
        <w:rPr>
          <w:rFonts w:ascii="Times" w:hAnsi="Times" w:cs="Times"/>
          <w:color w:val="000000"/>
          <w:position w:val="-14"/>
          <w:sz w:val="18"/>
          <w:szCs w:val="18"/>
        </w:rPr>
        <w:t xml:space="preserve">k </w:t>
      </w:r>
      <w:r>
        <w:rPr>
          <w:rFonts w:ascii="Times" w:hAnsi="Times" w:cs="Times"/>
          <w:color w:val="000000"/>
          <w:sz w:val="26"/>
          <w:szCs w:val="26"/>
        </w:rPr>
        <w:t xml:space="preserve">(7.4) </w:t>
      </w:r>
      <w:r>
        <w:rPr>
          <w:rFonts w:ascii="Times" w:hAnsi="Times" w:cs="Times"/>
          <w:color w:val="000000"/>
          <w:position w:val="-22"/>
          <w:sz w:val="18"/>
          <w:szCs w:val="18"/>
        </w:rPr>
        <w:t>j=1</w:t>
      </w:r>
      <w:r>
        <w:rPr>
          <w:rFonts w:ascii="Times" w:hAnsi="Times" w:cs="Times"/>
          <w:color w:val="000000"/>
          <w:position w:val="2"/>
          <w:sz w:val="26"/>
          <w:szCs w:val="26"/>
        </w:rPr>
        <w:t>(n</w:t>
      </w:r>
      <w:r>
        <w:rPr>
          <w:rFonts w:ascii="Times" w:hAnsi="Times" w:cs="Times"/>
          <w:color w:val="000000"/>
          <w:position w:val="-3"/>
          <w:sz w:val="18"/>
          <w:szCs w:val="18"/>
        </w:rPr>
        <w:t xml:space="preserve">j </w:t>
      </w:r>
      <w:r>
        <w:rPr>
          <w:rFonts w:ascii="Times" w:hAnsi="Times" w:cs="Times"/>
          <w:color w:val="000000"/>
          <w:position w:val="2"/>
          <w:sz w:val="26"/>
          <w:szCs w:val="26"/>
        </w:rPr>
        <w:t xml:space="preserve">− 1) </w:t>
      </w:r>
    </w:p>
    <w:p w14:paraId="179D99D9" w14:textId="77777777" w:rsidR="00632D8B" w:rsidRDefault="00632D8B" w:rsidP="00632D8B">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0C7EA48F" wp14:editId="717BC083">
            <wp:extent cx="471170" cy="698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170" cy="698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3955521" wp14:editId="02EFB06E">
            <wp:extent cx="221615" cy="698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615" cy="698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500C7B" wp14:editId="59FB9E14">
            <wp:extent cx="1447800" cy="698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6985"/>
                    </a:xfrm>
                    <a:prstGeom prst="rect">
                      <a:avLst/>
                    </a:prstGeom>
                    <a:noFill/>
                    <a:ln>
                      <a:noFill/>
                    </a:ln>
                  </pic:spPr>
                </pic:pic>
              </a:graphicData>
            </a:graphic>
          </wp:inline>
        </w:drawing>
      </w:r>
      <w:r>
        <w:rPr>
          <w:rFonts w:ascii="Times" w:hAnsi="Times" w:cs="Times"/>
          <w:color w:val="000000"/>
        </w:rPr>
        <w:t xml:space="preserve"> </w:t>
      </w:r>
    </w:p>
    <w:p w14:paraId="1423D5DA"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(denoted max</w:t>
      </w:r>
      <w:r>
        <w:rPr>
          <w:rFonts w:ascii="Times" w:hAnsi="Times" w:cs="Times"/>
          <w:color w:val="000000"/>
          <w:position w:val="-3"/>
          <w:sz w:val="18"/>
          <w:szCs w:val="18"/>
        </w:rPr>
        <w:t xml:space="preserve">z </w:t>
      </w:r>
      <w:r>
        <w:rPr>
          <w:rFonts w:ascii="Times" w:hAnsi="Times" w:cs="Times"/>
          <w:color w:val="000000"/>
          <w:sz w:val="26"/>
          <w:szCs w:val="26"/>
        </w:rPr>
        <w:t>− min</w:t>
      </w:r>
      <w:r>
        <w:rPr>
          <w:rFonts w:ascii="Times" w:hAnsi="Times" w:cs="Times"/>
          <w:color w:val="000000"/>
          <w:position w:val="-3"/>
          <w:sz w:val="18"/>
          <w:szCs w:val="18"/>
        </w:rPr>
        <w:t>z</w:t>
      </w:r>
      <w:r>
        <w:rPr>
          <w:rFonts w:ascii="Times" w:hAnsi="Times" w:cs="Times"/>
          <w:color w:val="000000"/>
          <w:sz w:val="26"/>
          <w:szCs w:val="26"/>
        </w:rPr>
        <w:t xml:space="preserve">). This process is repeated for </w:t>
      </w:r>
      <w:proofErr w:type="spellStart"/>
      <w:r>
        <w:rPr>
          <w:rFonts w:ascii="Times" w:hAnsi="Times" w:cs="Times"/>
          <w:color w:val="000000"/>
          <w:sz w:val="26"/>
          <w:szCs w:val="26"/>
        </w:rPr>
        <w:t>i</w:t>
      </w:r>
      <w:proofErr w:type="spellEnd"/>
      <w:r>
        <w:rPr>
          <w:rFonts w:ascii="Times" w:hAnsi="Times" w:cs="Times"/>
          <w:color w:val="000000"/>
          <w:sz w:val="26"/>
          <w:szCs w:val="26"/>
        </w:rPr>
        <w:t xml:space="preserve"> iterations to generate a parametric bootstrap distribution of the dispersion of variances according to the null model of equal variances across populations. </w:t>
      </w:r>
    </w:p>
    <w:p w14:paraId="3DCFD2A1" w14:textId="1D78F6CA" w:rsidR="00632D8B" w:rsidDel="00E87E28" w:rsidRDefault="00632D8B" w:rsidP="00632D8B">
      <w:pPr>
        <w:widowControl w:val="0"/>
        <w:autoSpaceDE w:val="0"/>
        <w:autoSpaceDN w:val="0"/>
        <w:adjustRightInd w:val="0"/>
        <w:spacing w:after="240" w:line="300" w:lineRule="atLeast"/>
        <w:rPr>
          <w:del w:id="89" w:author="Jelte Wicherts" w:date="2018-08-28T06:39:00Z"/>
          <w:rFonts w:ascii="Times" w:hAnsi="Times" w:cs="Times"/>
          <w:color w:val="000000"/>
        </w:rPr>
      </w:pPr>
      <w:r>
        <w:rPr>
          <w:rFonts w:ascii="Times" w:hAnsi="Times" w:cs="Times"/>
          <w:color w:val="000000"/>
          <w:sz w:val="26"/>
          <w:szCs w:val="26"/>
        </w:rPr>
        <w:t xml:space="preserve">The observed dispersion of the variances, when compared to its expected distribution, allows a test for potential data fabrication. </w:t>
      </w:r>
      <w:ins w:id="90" w:author="Jelte Wicherts" w:date="2018-08-28T06:36:00Z">
        <w:r w:rsidR="00E97370">
          <w:rPr>
            <w:rFonts w:ascii="Times" w:hAnsi="Times" w:cs="Times"/>
            <w:color w:val="000000"/>
            <w:sz w:val="26"/>
            <w:szCs w:val="26"/>
          </w:rPr>
          <w:t>To compute a bootstrapped p-value</w:t>
        </w:r>
      </w:ins>
      <w:del w:id="91" w:author="Jelte Wicherts" w:date="2018-08-28T06:36:00Z">
        <w:r w:rsidDel="00E97370">
          <w:rPr>
            <w:rFonts w:ascii="Times" w:hAnsi="Times" w:cs="Times"/>
            <w:color w:val="000000"/>
            <w:sz w:val="26"/>
            <w:szCs w:val="26"/>
          </w:rPr>
          <w:delText>To this end</w:delText>
        </w:r>
      </w:del>
      <w:ins w:id="92" w:author="Jelte Wicherts" w:date="2018-08-28T06:35:00Z">
        <w:r w:rsidR="00E97370">
          <w:rPr>
            <w:rFonts w:ascii="Times" w:hAnsi="Times" w:cs="Times"/>
            <w:color w:val="000000"/>
            <w:sz w:val="26"/>
            <w:szCs w:val="26"/>
          </w:rPr>
          <w:t>,</w:t>
        </w:r>
      </w:ins>
      <w:r>
        <w:rPr>
          <w:rFonts w:ascii="Times" w:hAnsi="Times" w:cs="Times"/>
          <w:color w:val="000000"/>
          <w:sz w:val="26"/>
          <w:szCs w:val="26"/>
        </w:rPr>
        <w:t xml:space="preserve"> we compute the proportion of iterations that show </w:t>
      </w:r>
      <w:ins w:id="93" w:author="Jelte Wicherts" w:date="2018-08-28T06:36:00Z">
        <w:r w:rsidR="00E97370">
          <w:rPr>
            <w:rFonts w:ascii="Times" w:hAnsi="Times" w:cs="Times"/>
            <w:color w:val="000000"/>
            <w:sz w:val="26"/>
            <w:szCs w:val="26"/>
          </w:rPr>
          <w:t xml:space="preserve">an </w:t>
        </w:r>
      </w:ins>
      <w:r>
        <w:rPr>
          <w:rFonts w:ascii="Times" w:hAnsi="Times" w:cs="Times"/>
          <w:color w:val="000000"/>
          <w:sz w:val="26"/>
          <w:szCs w:val="26"/>
        </w:rPr>
        <w:t>equal</w:t>
      </w:r>
      <w:del w:id="94" w:author="Jelte Wicherts" w:date="2018-08-28T06:36:00Z">
        <w:r w:rsidDel="00E97370">
          <w:rPr>
            <w:rFonts w:ascii="Times" w:hAnsi="Times" w:cs="Times"/>
            <w:color w:val="000000"/>
            <w:sz w:val="26"/>
            <w:szCs w:val="26"/>
          </w:rPr>
          <w:delText>ly-</w:delText>
        </w:r>
      </w:del>
      <w:r>
        <w:rPr>
          <w:rFonts w:ascii="Times" w:hAnsi="Times" w:cs="Times"/>
          <w:color w:val="000000"/>
          <w:sz w:val="26"/>
          <w:szCs w:val="26"/>
        </w:rPr>
        <w:t xml:space="preserve"> or more extreme consistency in the dispersion of the variances</w:t>
      </w:r>
      <w:ins w:id="95" w:author="Jelte Wicherts" w:date="2018-08-28T06:36:00Z">
        <w:r w:rsidR="00E97370">
          <w:rPr>
            <w:rFonts w:ascii="Times" w:hAnsi="Times" w:cs="Times"/>
            <w:color w:val="000000"/>
            <w:sz w:val="26"/>
            <w:szCs w:val="26"/>
          </w:rPr>
          <w:t>.</w:t>
        </w:r>
      </w:ins>
      <w:r>
        <w:rPr>
          <w:rFonts w:ascii="Times" w:hAnsi="Times" w:cs="Times"/>
          <w:color w:val="000000"/>
          <w:sz w:val="26"/>
          <w:szCs w:val="26"/>
        </w:rPr>
        <w:t xml:space="preserve"> </w:t>
      </w:r>
      <w:del w:id="96" w:author="Jelte Wicherts" w:date="2018-08-28T06:36:00Z">
        <w:r w:rsidDel="00E97370">
          <w:rPr>
            <w:rFonts w:ascii="Times" w:hAnsi="Times" w:cs="Times"/>
            <w:color w:val="000000"/>
            <w:sz w:val="26"/>
            <w:szCs w:val="26"/>
          </w:rPr>
          <w:delText xml:space="preserve">to compute a bootstrapped p-value </w:delText>
        </w:r>
      </w:del>
    </w:p>
    <w:p w14:paraId="68D03A6F" w14:textId="1BE8A0AF"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(e.g., </w:t>
      </w:r>
      <w:proofErr w:type="gramStart"/>
      <w:r>
        <w:rPr>
          <w:rFonts w:ascii="Times" w:hAnsi="Times" w:cs="Times"/>
          <w:color w:val="000000"/>
          <w:sz w:val="26"/>
          <w:szCs w:val="26"/>
        </w:rPr>
        <w:t>P(</w:t>
      </w:r>
      <w:proofErr w:type="gramEnd"/>
      <w:r>
        <w:rPr>
          <w:rFonts w:ascii="Times" w:hAnsi="Times" w:cs="Times"/>
          <w:color w:val="000000"/>
          <w:sz w:val="26"/>
          <w:szCs w:val="26"/>
        </w:rPr>
        <w:t>X ≤ SD</w:t>
      </w:r>
      <w:proofErr w:type="spellStart"/>
      <w:r>
        <w:rPr>
          <w:rFonts w:ascii="Times" w:hAnsi="Times" w:cs="Times"/>
          <w:color w:val="000000"/>
          <w:position w:val="-3"/>
          <w:sz w:val="18"/>
          <w:szCs w:val="18"/>
        </w:rPr>
        <w:t>obs</w:t>
      </w:r>
      <w:proofErr w:type="spellEnd"/>
      <w:r>
        <w:rPr>
          <w:rFonts w:ascii="Times" w:hAnsi="Times" w:cs="Times"/>
          <w:color w:val="000000"/>
          <w:sz w:val="26"/>
          <w:szCs w:val="26"/>
        </w:rPr>
        <w:t>)), with SD</w:t>
      </w:r>
      <w:proofErr w:type="spellStart"/>
      <w:r>
        <w:rPr>
          <w:rFonts w:ascii="Times" w:hAnsi="Times" w:cs="Times"/>
          <w:color w:val="000000"/>
          <w:position w:val="-3"/>
          <w:sz w:val="18"/>
          <w:szCs w:val="18"/>
        </w:rPr>
        <w:t>obs</w:t>
      </w:r>
      <w:proofErr w:type="spellEnd"/>
      <w:r>
        <w:rPr>
          <w:rFonts w:ascii="Times" w:hAnsi="Times" w:cs="Times"/>
          <w:color w:val="000000"/>
          <w:position w:val="-3"/>
          <w:sz w:val="18"/>
          <w:szCs w:val="18"/>
        </w:rPr>
        <w:t xml:space="preserve"> </w:t>
      </w:r>
      <w:r>
        <w:rPr>
          <w:rFonts w:ascii="Times" w:hAnsi="Times" w:cs="Times"/>
          <w:color w:val="000000"/>
          <w:sz w:val="26"/>
          <w:szCs w:val="26"/>
        </w:rPr>
        <w:t>the standard deviation of standardized variances and X the random variable corresponding to the standard deviation of standardized variances under the null model. In other words, we compute how many samples of j groups show the observed consistency of the dispersion in the variances (or more consistent), to test whether the data are plausible given a genuine probabilistic sampling process (</w:t>
      </w:r>
      <w:proofErr w:type="spellStart"/>
      <w:r>
        <w:rPr>
          <w:rFonts w:ascii="Times" w:hAnsi="Times" w:cs="Times"/>
          <w:color w:val="000000"/>
          <w:sz w:val="26"/>
          <w:szCs w:val="26"/>
        </w:rPr>
        <w:t>Simonsohn</w:t>
      </w:r>
      <w:proofErr w:type="spellEnd"/>
      <w:r>
        <w:rPr>
          <w:rFonts w:ascii="Times" w:hAnsi="Times" w:cs="Times"/>
          <w:color w:val="000000"/>
          <w:sz w:val="26"/>
          <w:szCs w:val="26"/>
        </w:rPr>
        <w:t xml:space="preserve"> 2013). Similar to the Fisher method, this could be the result of the fabricator underappreciating the higher level sampling fluctuations, resulting in generating too little randomness (i.e., error) in the standard deviations across </w:t>
      </w:r>
      <w:del w:id="97" w:author="Jelte Wicherts" w:date="2018-08-28T06:40:00Z">
        <w:r w:rsidDel="00E87E28">
          <w:rPr>
            <w:rFonts w:ascii="Times" w:hAnsi="Times" w:cs="Times"/>
            <w:color w:val="000000"/>
            <w:sz w:val="26"/>
            <w:szCs w:val="26"/>
          </w:rPr>
          <w:delText xml:space="preserve">groups </w:delText>
        </w:r>
      </w:del>
      <w:ins w:id="98" w:author="Jelte Wicherts" w:date="2018-08-28T06:40:00Z">
        <w:r w:rsidR="00E87E28">
          <w:rPr>
            <w:rFonts w:ascii="Times" w:hAnsi="Times" w:cs="Times"/>
            <w:color w:val="000000"/>
            <w:sz w:val="26"/>
            <w:szCs w:val="26"/>
          </w:rPr>
          <w:t xml:space="preserve">independent samples </w:t>
        </w:r>
      </w:ins>
      <w:r>
        <w:rPr>
          <w:rFonts w:ascii="Times" w:hAnsi="Times" w:cs="Times"/>
          <w:color w:val="000000"/>
          <w:sz w:val="26"/>
          <w:szCs w:val="26"/>
        </w:rPr>
        <w:t>(</w:t>
      </w:r>
      <w:proofErr w:type="spellStart"/>
      <w:r>
        <w:rPr>
          <w:rFonts w:ascii="Times" w:hAnsi="Times" w:cs="Times"/>
          <w:color w:val="000000"/>
          <w:sz w:val="26"/>
          <w:szCs w:val="26"/>
        </w:rPr>
        <w:t>Mosimann</w:t>
      </w:r>
      <w:proofErr w:type="spellEnd"/>
      <w:r>
        <w:rPr>
          <w:rFonts w:ascii="Times" w:hAnsi="Times" w:cs="Times"/>
          <w:color w:val="000000"/>
          <w:sz w:val="26"/>
          <w:szCs w:val="26"/>
        </w:rPr>
        <w:t xml:space="preserve">, Wiseman, and Edelman 1995). </w:t>
      </w:r>
    </w:p>
    <w:p w14:paraId="175EAD43" w14:textId="59750AC0" w:rsidR="00632D8B" w:rsidRDefault="00632D8B" w:rsidP="00632D8B">
      <w:pPr>
        <w:widowControl w:val="0"/>
        <w:autoSpaceDE w:val="0"/>
        <w:autoSpaceDN w:val="0"/>
        <w:adjustRightInd w:val="0"/>
        <w:spacing w:after="240" w:line="300" w:lineRule="atLeast"/>
        <w:rPr>
          <w:rFonts w:ascii="Times" w:hAnsi="Times" w:cs="Times"/>
          <w:color w:val="000000"/>
        </w:rPr>
      </w:pPr>
      <w:del w:id="99" w:author="Jelte Wicherts" w:date="2018-08-28T06:40:00Z">
        <w:r w:rsidDel="00E87E28">
          <w:rPr>
            <w:rFonts w:ascii="Times" w:hAnsi="Times" w:cs="Times"/>
            <w:color w:val="000000"/>
            <w:sz w:val="26"/>
            <w:szCs w:val="26"/>
          </w:rPr>
          <w:delText>As an example</w:delText>
        </w:r>
      </w:del>
      <w:ins w:id="100" w:author="Jelte Wicherts" w:date="2018-08-28T06:40:00Z">
        <w:r w:rsidR="00E87E28">
          <w:rPr>
            <w:rFonts w:ascii="Times" w:hAnsi="Times" w:cs="Times"/>
            <w:color w:val="000000"/>
            <w:sz w:val="26"/>
            <w:szCs w:val="26"/>
          </w:rPr>
          <w:t>To illustrate</w:t>
        </w:r>
      </w:ins>
      <w:r>
        <w:rPr>
          <w:rFonts w:ascii="Times" w:hAnsi="Times" w:cs="Times"/>
          <w:color w:val="000000"/>
          <w:sz w:val="26"/>
          <w:szCs w:val="26"/>
        </w:rPr>
        <w:t xml:space="preserve">, we apply the variance analysis to </w:t>
      </w:r>
      <w:ins w:id="101" w:author="Jelte Wicherts" w:date="2018-08-28T06:41:00Z">
        <w:r w:rsidR="00E87E28">
          <w:rPr>
            <w:rFonts w:ascii="Times" w:hAnsi="Times" w:cs="Times"/>
            <w:color w:val="000000"/>
            <w:sz w:val="26"/>
            <w:szCs w:val="26"/>
          </w:rPr>
          <w:t xml:space="preserve">data </w:t>
        </w:r>
      </w:ins>
      <w:del w:id="102" w:author="Jelte Wicherts" w:date="2018-08-28T06:41:00Z">
        <w:r w:rsidDel="00E87E28">
          <w:rPr>
            <w:rFonts w:ascii="Times" w:hAnsi="Times" w:cs="Times"/>
            <w:color w:val="000000"/>
            <w:sz w:val="26"/>
            <w:szCs w:val="26"/>
          </w:rPr>
          <w:delText xml:space="preserve">the illustration </w:delText>
        </w:r>
      </w:del>
      <w:r>
        <w:rPr>
          <w:rFonts w:ascii="Times" w:hAnsi="Times" w:cs="Times"/>
          <w:color w:val="000000"/>
          <w:sz w:val="26"/>
          <w:szCs w:val="26"/>
        </w:rPr>
        <w:t xml:space="preserve">from Table 7.1 and </w:t>
      </w:r>
      <w:del w:id="103" w:author="Jelte Wicherts" w:date="2018-08-28T06:41:00Z">
        <w:r w:rsidDel="00E87E28">
          <w:rPr>
            <w:rFonts w:ascii="Times" w:hAnsi="Times" w:cs="Times"/>
            <w:color w:val="000000"/>
            <w:sz w:val="26"/>
            <w:szCs w:val="26"/>
          </w:rPr>
          <w:delText xml:space="preserve">the </w:delText>
        </w:r>
      </w:del>
      <w:ins w:id="104" w:author="Jelte Wicherts" w:date="2018-08-28T06:41:00Z">
        <w:r w:rsidR="00E87E28">
          <w:rPr>
            <w:rFonts w:ascii="Times" w:hAnsi="Times" w:cs="Times"/>
            <w:color w:val="000000"/>
            <w:sz w:val="26"/>
            <w:szCs w:val="26"/>
          </w:rPr>
          <w:t xml:space="preserve">the </w:t>
        </w:r>
      </w:ins>
      <w:proofErr w:type="spellStart"/>
      <w:r>
        <w:rPr>
          <w:rFonts w:ascii="Times" w:hAnsi="Times" w:cs="Times"/>
          <w:color w:val="000000"/>
          <w:sz w:val="26"/>
          <w:szCs w:val="26"/>
        </w:rPr>
        <w:t>Smeesters</w:t>
      </w:r>
      <w:proofErr w:type="spellEnd"/>
      <w:r>
        <w:rPr>
          <w:rFonts w:ascii="Times" w:hAnsi="Times" w:cs="Times"/>
          <w:color w:val="000000"/>
          <w:sz w:val="26"/>
          <w:szCs w:val="26"/>
        </w:rPr>
        <w:t xml:space="preserve"> case (</w:t>
      </w:r>
      <w:proofErr w:type="spellStart"/>
      <w:r>
        <w:rPr>
          <w:rFonts w:ascii="Times" w:hAnsi="Times" w:cs="Times"/>
          <w:color w:val="000000"/>
          <w:sz w:val="26"/>
          <w:szCs w:val="26"/>
        </w:rPr>
        <w:t>Simonsohn</w:t>
      </w:r>
      <w:proofErr w:type="spellEnd"/>
      <w:r>
        <w:rPr>
          <w:rFonts w:ascii="Times" w:hAnsi="Times" w:cs="Times"/>
          <w:color w:val="000000"/>
          <w:sz w:val="26"/>
          <w:szCs w:val="26"/>
        </w:rPr>
        <w:t xml:space="preserve"> 2013). We apply the variance analysis across the standard deviations from each set in Table 7.1. For the genuinely probabilistic data (Set 1), we find that the reported mean standard deviation is 9.868 with a standard deviation equal to 0.595. For the fabricated data (Set 2), we find that the reported mean standard deviation is 10.667 with a standard deviation equal to 0.456. Using the standard deviation of variances as the dispersion of variances measure, we can quantify how extreme this difference is using the previously outlined procedure. Results indicate that Set 1 has no excessive consistency in </w:t>
      </w:r>
      <w:r>
        <w:rPr>
          <w:rFonts w:ascii="Times" w:hAnsi="Times" w:cs="Times"/>
          <w:color w:val="000000"/>
          <w:sz w:val="26"/>
          <w:szCs w:val="26"/>
        </w:rPr>
        <w:lastRenderedPageBreak/>
        <w:t>the dispersion of the standard deviations (p = 0.214), whereas Set 2 does show excessive consistency in the dispersion of the standard deviations (p = 0.006). In words, out of 100,000 randomly</w:t>
      </w:r>
      <w:ins w:id="105" w:author="Jelte Wicherts" w:date="2018-08-28T06:44:00Z">
        <w:r w:rsidR="00CF12FE">
          <w:rPr>
            <w:rFonts w:ascii="Times" w:hAnsi="Times" w:cs="Times"/>
            <w:color w:val="000000"/>
            <w:sz w:val="26"/>
            <w:szCs w:val="26"/>
          </w:rPr>
          <w:t xml:space="preserve"> </w:t>
        </w:r>
      </w:ins>
      <w:r>
        <w:rPr>
          <w:rFonts w:ascii="Times" w:hAnsi="Times" w:cs="Times"/>
          <w:color w:val="000000"/>
          <w:sz w:val="26"/>
          <w:szCs w:val="26"/>
        </w:rPr>
        <w:t>selected samples under the null model of independent groups with equal variances on a normally distributed measure, 2.142 × 10</w:t>
      </w:r>
      <w:r>
        <w:rPr>
          <w:rFonts w:ascii="Times" w:hAnsi="Times" w:cs="Times"/>
          <w:color w:val="000000"/>
          <w:position w:val="10"/>
          <w:sz w:val="18"/>
          <w:szCs w:val="18"/>
        </w:rPr>
        <w:t xml:space="preserve">4 </w:t>
      </w:r>
      <w:r>
        <w:rPr>
          <w:rFonts w:ascii="Times" w:hAnsi="Times" w:cs="Times"/>
          <w:color w:val="000000"/>
          <w:sz w:val="26"/>
          <w:szCs w:val="26"/>
        </w:rPr>
        <w:t xml:space="preserve">showed less dispersion in standard deviations for Set 1, whereas only 572 showed less dispersion in standard deviations for Set 2. As a non-fictional example, three independent conditions </w:t>
      </w:r>
    </w:p>
    <w:p w14:paraId="26299D43"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from a study in the </w:t>
      </w:r>
      <w:proofErr w:type="spellStart"/>
      <w:r>
        <w:rPr>
          <w:rFonts w:ascii="Times" w:hAnsi="Times" w:cs="Times"/>
          <w:color w:val="000000"/>
          <w:sz w:val="26"/>
          <w:szCs w:val="26"/>
        </w:rPr>
        <w:t>Smeesters</w:t>
      </w:r>
      <w:proofErr w:type="spellEnd"/>
      <w:r>
        <w:rPr>
          <w:rFonts w:ascii="Times" w:hAnsi="Times" w:cs="Times"/>
          <w:color w:val="000000"/>
          <w:sz w:val="26"/>
          <w:szCs w:val="26"/>
        </w:rPr>
        <w:t xml:space="preserve"> case (n</w:t>
      </w:r>
      <w:r>
        <w:rPr>
          <w:rFonts w:ascii="Times" w:hAnsi="Times" w:cs="Times"/>
          <w:color w:val="000000"/>
          <w:position w:val="-3"/>
          <w:sz w:val="18"/>
          <w:szCs w:val="18"/>
        </w:rPr>
        <w:t xml:space="preserve">j </w:t>
      </w:r>
      <w:r>
        <w:rPr>
          <w:rFonts w:ascii="Times" w:hAnsi="Times" w:cs="Times"/>
          <w:color w:val="000000"/>
          <w:sz w:val="26"/>
          <w:szCs w:val="26"/>
        </w:rPr>
        <w:t>= 15) were reported to have standard deviations 25.09, 24.58, and 25.65. The standard deviation of these standard deviations is 0.54. Such consistency in standard deviations (or even more) would only be observed in 1.21% of 100,000 simulated replications (</w:t>
      </w:r>
      <w:proofErr w:type="spellStart"/>
      <w:r>
        <w:rPr>
          <w:rFonts w:ascii="Times" w:hAnsi="Times" w:cs="Times"/>
          <w:color w:val="000000"/>
          <w:sz w:val="26"/>
          <w:szCs w:val="26"/>
        </w:rPr>
        <w:t>Simonsohn</w:t>
      </w:r>
      <w:proofErr w:type="spellEnd"/>
      <w:r>
        <w:rPr>
          <w:rFonts w:ascii="Times" w:hAnsi="Times" w:cs="Times"/>
          <w:color w:val="000000"/>
          <w:sz w:val="26"/>
          <w:szCs w:val="26"/>
        </w:rPr>
        <w:t xml:space="preserve"> 2013). </w:t>
      </w:r>
    </w:p>
    <w:p w14:paraId="2582D67A"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Effect sizes </w:t>
      </w:r>
    </w:p>
    <w:p w14:paraId="276AD692" w14:textId="6FCE0E55"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There is sufficient evidence that data fabrication can result in (too) large effects. For example, in the misconduct investigations in the </w:t>
      </w:r>
      <w:proofErr w:type="spellStart"/>
      <w:r>
        <w:rPr>
          <w:rFonts w:ascii="Times" w:hAnsi="Times" w:cs="Times"/>
          <w:color w:val="000000"/>
          <w:sz w:val="26"/>
          <w:szCs w:val="26"/>
        </w:rPr>
        <w:t>Stapel</w:t>
      </w:r>
      <w:proofErr w:type="spellEnd"/>
      <w:r>
        <w:rPr>
          <w:rFonts w:ascii="Times" w:hAnsi="Times" w:cs="Times"/>
          <w:color w:val="000000"/>
          <w:sz w:val="26"/>
          <w:szCs w:val="26"/>
        </w:rPr>
        <w:t xml:space="preserve"> case, large effect sizes were used as an indicator of data fabrication (</w:t>
      </w:r>
      <w:proofErr w:type="spellStart"/>
      <w:r>
        <w:rPr>
          <w:rFonts w:ascii="Times" w:hAnsi="Times" w:cs="Times"/>
          <w:color w:val="000000"/>
          <w:sz w:val="26"/>
          <w:szCs w:val="26"/>
        </w:rPr>
        <w:t>Levelt</w:t>
      </w:r>
      <w:proofErr w:type="spellEnd"/>
      <w:r>
        <w:rPr>
          <w:rFonts w:ascii="Times" w:hAnsi="Times" w:cs="Times"/>
          <w:color w:val="000000"/>
          <w:sz w:val="26"/>
          <w:szCs w:val="26"/>
        </w:rPr>
        <w:t xml:space="preserve"> 2012) with some papers showing incredibly large effect sizes that translate to explained variances of up to 95% or </w:t>
      </w:r>
      <w:ins w:id="106" w:author="Jelte Wicherts" w:date="2018-08-28T06:54:00Z">
        <w:r w:rsidR="00037923">
          <w:rPr>
            <w:rFonts w:ascii="Times" w:hAnsi="Times" w:cs="Times"/>
            <w:color w:val="000000"/>
            <w:sz w:val="26"/>
            <w:szCs w:val="26"/>
          </w:rPr>
          <w:t>incredible</w:t>
        </w:r>
      </w:ins>
      <w:ins w:id="107" w:author="Jelte Wicherts" w:date="2018-08-28T06:53:00Z">
        <w:r w:rsidR="00037923">
          <w:rPr>
            <w:rFonts w:ascii="Times" w:hAnsi="Times" w:cs="Times"/>
            <w:color w:val="000000"/>
            <w:sz w:val="26"/>
            <w:szCs w:val="26"/>
          </w:rPr>
          <w:t xml:space="preserve"> </w:t>
        </w:r>
      </w:ins>
      <w:del w:id="108" w:author="Jelte Wicherts" w:date="2018-08-28T06:53:00Z">
        <w:r w:rsidDel="00037923">
          <w:rPr>
            <w:rFonts w:ascii="Times" w:hAnsi="Times" w:cs="Times"/>
            <w:color w:val="000000"/>
            <w:sz w:val="26"/>
            <w:szCs w:val="26"/>
          </w:rPr>
          <w:delText xml:space="preserve">these </w:delText>
        </w:r>
      </w:del>
      <w:r>
        <w:rPr>
          <w:rFonts w:ascii="Times" w:hAnsi="Times" w:cs="Times"/>
          <w:color w:val="000000"/>
          <w:sz w:val="26"/>
          <w:szCs w:val="26"/>
        </w:rPr>
        <w:t xml:space="preserve">effect sizes </w:t>
      </w:r>
      <w:ins w:id="109" w:author="Jelte Wicherts" w:date="2018-08-28T06:53:00Z">
        <w:r w:rsidR="00037923">
          <w:rPr>
            <w:rFonts w:ascii="Times" w:hAnsi="Times" w:cs="Times"/>
            <w:color w:val="000000"/>
            <w:sz w:val="26"/>
            <w:szCs w:val="26"/>
          </w:rPr>
          <w:t xml:space="preserve">that </w:t>
        </w:r>
      </w:ins>
      <w:r>
        <w:rPr>
          <w:rFonts w:ascii="Times" w:hAnsi="Times" w:cs="Times"/>
          <w:color w:val="000000"/>
          <w:sz w:val="26"/>
          <w:szCs w:val="26"/>
        </w:rPr>
        <w:t>were larger than the product of the reliabilities of the related measures. Moreover, Akhtar-</w:t>
      </w:r>
      <w:proofErr w:type="spellStart"/>
      <w:r>
        <w:rPr>
          <w:rFonts w:ascii="Times" w:hAnsi="Times" w:cs="Times"/>
          <w:color w:val="000000"/>
          <w:sz w:val="26"/>
          <w:szCs w:val="26"/>
        </w:rPr>
        <w:t>Danesh</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Dehghan-Kooshkghazi</w:t>
      </w:r>
      <w:proofErr w:type="spellEnd"/>
      <w:r>
        <w:rPr>
          <w:rFonts w:ascii="Times" w:hAnsi="Times" w:cs="Times"/>
          <w:color w:val="000000"/>
          <w:sz w:val="26"/>
          <w:szCs w:val="26"/>
        </w:rPr>
        <w:t xml:space="preserve"> (2003) asked faculty members from three universities to fabricate data sets and found that the fabricated data generally showed much larger effect sizes than the genuine data. From our own anecdotal experience, we have found that large effect sizes raised initial suspicions of data fabrication (e.g., d &gt; 20). In clinical trials, extreme effect sizes are also used to identify </w:t>
      </w:r>
    </w:p>
    <w:p w14:paraId="48B6671F" w14:textId="152BFC7E"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potentially fabricated data in multi-site trials </w:t>
      </w:r>
      <w:del w:id="110" w:author="Jelte Wicherts" w:date="2018-08-28T06:56:00Z">
        <w:r w:rsidDel="00DF56F0">
          <w:rPr>
            <w:rFonts w:ascii="Times" w:hAnsi="Times" w:cs="Times"/>
            <w:color w:val="000000"/>
            <w:sz w:val="26"/>
            <w:szCs w:val="26"/>
          </w:rPr>
          <w:delText xml:space="preserve">while the study is still being conducted </w:delText>
        </w:r>
      </w:del>
      <w:r>
        <w:rPr>
          <w:rFonts w:ascii="Times" w:hAnsi="Times" w:cs="Times"/>
          <w:color w:val="000000"/>
          <w:sz w:val="26"/>
          <w:szCs w:val="26"/>
        </w:rPr>
        <w:t xml:space="preserve">(Bailey 1991). </w:t>
      </w:r>
    </w:p>
    <w:p w14:paraId="189EE010" w14:textId="6DA35935"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Effect sizes can be reported in research reports in various ways. For example, effect sizes in psychology papers are often reported as a standardized mean difference (e.g., d) or as an explained variance (e.g., R</w:t>
      </w:r>
      <w:r>
        <w:rPr>
          <w:rFonts w:ascii="Times" w:hAnsi="Times" w:cs="Times"/>
          <w:color w:val="000000"/>
          <w:position w:val="10"/>
          <w:sz w:val="18"/>
          <w:szCs w:val="18"/>
        </w:rPr>
        <w:t>2</w:t>
      </w:r>
      <w:r>
        <w:rPr>
          <w:rFonts w:ascii="Times" w:hAnsi="Times" w:cs="Times"/>
          <w:color w:val="000000"/>
          <w:sz w:val="26"/>
          <w:szCs w:val="26"/>
        </w:rPr>
        <w:t xml:space="preserve">). A test statistic can be transformed into a measure of effect size. A test result such as </w:t>
      </w:r>
      <w:proofErr w:type="gramStart"/>
      <w:r>
        <w:rPr>
          <w:rFonts w:ascii="Times" w:hAnsi="Times" w:cs="Times"/>
          <w:color w:val="000000"/>
          <w:sz w:val="26"/>
          <w:szCs w:val="26"/>
        </w:rPr>
        <w:t>t(</w:t>
      </w:r>
      <w:proofErr w:type="gramEnd"/>
      <w:r>
        <w:rPr>
          <w:rFonts w:ascii="Times" w:hAnsi="Times" w:cs="Times"/>
          <w:color w:val="000000"/>
          <w:sz w:val="26"/>
          <w:szCs w:val="26"/>
        </w:rPr>
        <w:t>59) = 3.55 in a between-subjects design corresponds to d = 0.924 and r = 0.176 (</w:t>
      </w:r>
      <w:proofErr w:type="spellStart"/>
      <w:r>
        <w:rPr>
          <w:rFonts w:ascii="Times" w:hAnsi="Times" w:cs="Times"/>
          <w:color w:val="000000"/>
          <w:sz w:val="26"/>
          <w:szCs w:val="26"/>
        </w:rPr>
        <w:t>Hartgerink</w:t>
      </w:r>
      <w:proofErr w:type="spellEnd"/>
      <w:r>
        <w:rPr>
          <w:rFonts w:ascii="Times" w:hAnsi="Times" w:cs="Times"/>
          <w:color w:val="000000"/>
          <w:sz w:val="26"/>
          <w:szCs w:val="26"/>
        </w:rPr>
        <w:t xml:space="preserve">, Wicherts, and Van </w:t>
      </w:r>
      <w:proofErr w:type="spellStart"/>
      <w:r>
        <w:rPr>
          <w:rFonts w:ascii="Times" w:hAnsi="Times" w:cs="Times"/>
          <w:color w:val="000000"/>
          <w:sz w:val="26"/>
          <w:szCs w:val="26"/>
        </w:rPr>
        <w:t>Assen</w:t>
      </w:r>
      <w:proofErr w:type="spellEnd"/>
      <w:r>
        <w:rPr>
          <w:rFonts w:ascii="Times" w:hAnsi="Times" w:cs="Times"/>
          <w:color w:val="000000"/>
          <w:sz w:val="26"/>
          <w:szCs w:val="26"/>
        </w:rPr>
        <w:t xml:space="preserve"> 2017). These effect sizes can readily be recomputed based on data extracted with </w:t>
      </w:r>
      <w:ins w:id="111" w:author="Jelte Wicherts" w:date="2018-08-28T06:57:00Z">
        <w:r w:rsidR="00DF56F0">
          <w:rPr>
            <w:rFonts w:ascii="Times" w:hAnsi="Times" w:cs="Times"/>
            <w:color w:val="000000"/>
            <w:sz w:val="26"/>
            <w:szCs w:val="26"/>
          </w:rPr>
          <w:t xml:space="preserve">the package </w:t>
        </w:r>
      </w:ins>
      <w:proofErr w:type="spellStart"/>
      <w:r>
        <w:rPr>
          <w:rFonts w:ascii="Times" w:hAnsi="Times" w:cs="Times"/>
          <w:color w:val="000000"/>
          <w:sz w:val="26"/>
          <w:szCs w:val="26"/>
        </w:rPr>
        <w:t>statcheck</w:t>
      </w:r>
      <w:proofErr w:type="spellEnd"/>
      <w:r>
        <w:rPr>
          <w:rFonts w:ascii="Times" w:hAnsi="Times" w:cs="Times"/>
          <w:color w:val="000000"/>
          <w:sz w:val="26"/>
          <w:szCs w:val="26"/>
        </w:rPr>
        <w:t xml:space="preserve"> </w:t>
      </w:r>
      <w:del w:id="112" w:author="Jelte Wicherts" w:date="2018-08-28T06:57:00Z">
        <w:r w:rsidDel="00DF56F0">
          <w:rPr>
            <w:rFonts w:ascii="Times" w:hAnsi="Times" w:cs="Times"/>
            <w:color w:val="000000"/>
            <w:sz w:val="26"/>
            <w:szCs w:val="26"/>
          </w:rPr>
          <w:delText xml:space="preserve">across </w:delText>
        </w:r>
      </w:del>
      <w:ins w:id="113" w:author="Jelte Wicherts" w:date="2018-08-28T06:57:00Z">
        <w:r w:rsidR="00DF56F0">
          <w:rPr>
            <w:rFonts w:ascii="Times" w:hAnsi="Times" w:cs="Times"/>
            <w:color w:val="000000"/>
            <w:sz w:val="26"/>
            <w:szCs w:val="26"/>
          </w:rPr>
          <w:t xml:space="preserve">from </w:t>
        </w:r>
      </w:ins>
      <w:r>
        <w:rPr>
          <w:rFonts w:ascii="Times" w:hAnsi="Times" w:cs="Times"/>
          <w:color w:val="000000"/>
          <w:sz w:val="26"/>
          <w:szCs w:val="26"/>
        </w:rPr>
        <w:t>thousands of results</w:t>
      </w:r>
      <w:ins w:id="114" w:author="Jelte Wicherts" w:date="2018-08-28T06:58:00Z">
        <w:r w:rsidR="00DF56F0">
          <w:rPr>
            <w:rFonts w:ascii="Times" w:hAnsi="Times" w:cs="Times"/>
            <w:color w:val="000000"/>
            <w:sz w:val="26"/>
            <w:szCs w:val="26"/>
          </w:rPr>
          <w:t xml:space="preserve"> published in the literature</w:t>
        </w:r>
      </w:ins>
      <w:r>
        <w:rPr>
          <w:rFonts w:ascii="Times" w:hAnsi="Times" w:cs="Times"/>
          <w:color w:val="000000"/>
          <w:sz w:val="26"/>
          <w:szCs w:val="26"/>
        </w:rPr>
        <w:t xml:space="preserve"> (M. B. </w:t>
      </w:r>
      <w:proofErr w:type="spellStart"/>
      <w:r>
        <w:rPr>
          <w:rFonts w:ascii="Times" w:hAnsi="Times" w:cs="Times"/>
          <w:color w:val="000000"/>
          <w:sz w:val="26"/>
          <w:szCs w:val="26"/>
        </w:rPr>
        <w:t>Nuijten</w:t>
      </w:r>
      <w:proofErr w:type="spellEnd"/>
      <w:r>
        <w:rPr>
          <w:rFonts w:ascii="Times" w:hAnsi="Times" w:cs="Times"/>
          <w:color w:val="000000"/>
          <w:sz w:val="26"/>
          <w:szCs w:val="26"/>
        </w:rPr>
        <w:t xml:space="preserve"> et al. 2015; C. </w:t>
      </w:r>
      <w:proofErr w:type="spellStart"/>
      <w:r>
        <w:rPr>
          <w:rFonts w:ascii="Times" w:hAnsi="Times" w:cs="Times"/>
          <w:color w:val="000000"/>
          <w:sz w:val="26"/>
          <w:szCs w:val="26"/>
        </w:rPr>
        <w:t>Hartgerink</w:t>
      </w:r>
      <w:proofErr w:type="spellEnd"/>
      <w:r>
        <w:rPr>
          <w:rFonts w:ascii="Times" w:hAnsi="Times" w:cs="Times"/>
          <w:color w:val="000000"/>
          <w:sz w:val="26"/>
          <w:szCs w:val="26"/>
        </w:rPr>
        <w:t xml:space="preserve"> 2016b). </w:t>
      </w:r>
    </w:p>
    <w:p w14:paraId="22068A73"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Observed effect sizes can subsequently be compared with the effect distribution of other studies investigat</w:t>
      </w:r>
      <w:del w:id="115" w:author="Jelte Wicherts" w:date="2018-08-28T06:58:00Z">
        <w:r w:rsidDel="00DF56F0">
          <w:rPr>
            <w:rFonts w:ascii="Times" w:hAnsi="Times" w:cs="Times"/>
            <w:color w:val="000000"/>
            <w:sz w:val="26"/>
            <w:szCs w:val="26"/>
          </w:rPr>
          <w:delText xml:space="preserve">- </w:delText>
        </w:r>
      </w:del>
      <w:r>
        <w:rPr>
          <w:rFonts w:ascii="Times" w:hAnsi="Times" w:cs="Times"/>
          <w:color w:val="000000"/>
          <w:sz w:val="26"/>
          <w:szCs w:val="26"/>
        </w:rPr>
        <w:t>ing the same effect. For example, if a study on the “foot-in-the-door” technique (</w:t>
      </w:r>
      <w:proofErr w:type="spellStart"/>
      <w:r>
        <w:rPr>
          <w:rFonts w:ascii="Times" w:hAnsi="Times" w:cs="Times"/>
          <w:color w:val="000000"/>
          <w:sz w:val="26"/>
          <w:szCs w:val="26"/>
        </w:rPr>
        <w:t>Cialdini</w:t>
      </w:r>
      <w:proofErr w:type="spellEnd"/>
      <w:r>
        <w:rPr>
          <w:rFonts w:ascii="Times" w:hAnsi="Times" w:cs="Times"/>
          <w:color w:val="000000"/>
          <w:sz w:val="26"/>
          <w:szCs w:val="26"/>
        </w:rPr>
        <w:t xml:space="preserve"> and Goldstein 2004) yields an effect size of r = .8, we can collect other studies that investigate the “foot-in-the-door” effect and compare how extreme that r = .8 is in comparison to the other studies. If the largest observed effect size in the distribution is r = .2 and a reasonable number of studies on the “foot-in-the-door” effect have been conducted, an extremely large effect might be considered a flag for potential data fabrication. This method specifically looks at situations where fabricators would </w:t>
      </w:r>
      <w:r>
        <w:rPr>
          <w:rFonts w:ascii="Times" w:hAnsi="Times" w:cs="Times"/>
          <w:color w:val="000000"/>
          <w:sz w:val="26"/>
          <w:szCs w:val="26"/>
        </w:rPr>
        <w:lastRenderedPageBreak/>
        <w:t xml:space="preserve">want to fabricate the existence of an effect (not the absence of one). </w:t>
      </w:r>
    </w:p>
    <w:p w14:paraId="6FFA1FF0"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76 </w:t>
      </w:r>
    </w:p>
    <w:p w14:paraId="69A822EF" w14:textId="77777777" w:rsidR="00632D8B" w:rsidRDefault="00632D8B" w:rsidP="00632D8B">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Detecting data fabrication in raw data </w:t>
      </w:r>
    </w:p>
    <w:p w14:paraId="725128A0"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Digit analysis </w:t>
      </w:r>
    </w:p>
    <w:p w14:paraId="2E90815B" w14:textId="3596EFA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properties of leading (first) digits (e.g., the 1 in 123.45) or terminal (last) digits (e.g., the 5 in 123.45) may be examined in raw data</w:t>
      </w:r>
      <w:ins w:id="116" w:author="Jelte Wicherts" w:date="2018-08-28T07:01:00Z">
        <w:r w:rsidR="0032795B">
          <w:rPr>
            <w:rFonts w:ascii="Times" w:hAnsi="Times" w:cs="Times"/>
            <w:color w:val="000000"/>
            <w:sz w:val="26"/>
            <w:szCs w:val="26"/>
          </w:rPr>
          <w:t xml:space="preserve"> to assess deviations from what is expected in genuine data</w:t>
        </w:r>
      </w:ins>
      <w:r>
        <w:rPr>
          <w:rFonts w:ascii="Times" w:hAnsi="Times" w:cs="Times"/>
          <w:color w:val="000000"/>
          <w:sz w:val="26"/>
          <w:szCs w:val="26"/>
        </w:rPr>
        <w:t>. Here we focus on testing the distribution of leading digits based on the Newcomb-</w:t>
      </w:r>
      <w:proofErr w:type="spellStart"/>
      <w:r>
        <w:rPr>
          <w:rFonts w:ascii="Times" w:hAnsi="Times" w:cs="Times"/>
          <w:color w:val="000000"/>
          <w:sz w:val="26"/>
          <w:szCs w:val="26"/>
        </w:rPr>
        <w:t>Benford</w:t>
      </w:r>
      <w:proofErr w:type="spellEnd"/>
      <w:r>
        <w:rPr>
          <w:rFonts w:ascii="Times" w:hAnsi="Times" w:cs="Times"/>
          <w:color w:val="000000"/>
          <w:sz w:val="26"/>
          <w:szCs w:val="26"/>
        </w:rPr>
        <w:t xml:space="preserve"> Law (NBL) and testing the distribution of terminal digits based on the uniform distribution in order to detect potentially fabricated data. </w:t>
      </w:r>
    </w:p>
    <w:p w14:paraId="78BF4404" w14:textId="5810B4BA"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For leading digits, the Newcomb-</w:t>
      </w:r>
      <w:proofErr w:type="spellStart"/>
      <w:r>
        <w:rPr>
          <w:rFonts w:ascii="Times" w:hAnsi="Times" w:cs="Times"/>
          <w:color w:val="000000"/>
          <w:sz w:val="26"/>
          <w:szCs w:val="26"/>
        </w:rPr>
        <w:t>Benford</w:t>
      </w:r>
      <w:proofErr w:type="spellEnd"/>
      <w:r>
        <w:rPr>
          <w:rFonts w:ascii="Times" w:hAnsi="Times" w:cs="Times"/>
          <w:color w:val="000000"/>
          <w:sz w:val="26"/>
          <w:szCs w:val="26"/>
        </w:rPr>
        <w:t xml:space="preserve"> Law or NBL (Newcomb 1881; </w:t>
      </w:r>
      <w:proofErr w:type="spellStart"/>
      <w:r>
        <w:rPr>
          <w:rFonts w:ascii="Times" w:hAnsi="Times" w:cs="Times"/>
          <w:color w:val="000000"/>
          <w:sz w:val="26"/>
          <w:szCs w:val="26"/>
        </w:rPr>
        <w:t>Benford</w:t>
      </w:r>
      <w:proofErr w:type="spellEnd"/>
      <w:r>
        <w:rPr>
          <w:rFonts w:ascii="Times" w:hAnsi="Times" w:cs="Times"/>
          <w:color w:val="000000"/>
          <w:sz w:val="26"/>
          <w:szCs w:val="26"/>
        </w:rPr>
        <w:t xml:space="preserve"> 1938) states that these digits do not have an equal probability of occur</w:t>
      </w:r>
      <w:ins w:id="117" w:author="Jelte Wicherts" w:date="2018-08-28T07:01:00Z">
        <w:r w:rsidR="0032795B">
          <w:rPr>
            <w:rFonts w:ascii="Times" w:hAnsi="Times" w:cs="Times"/>
            <w:color w:val="000000"/>
            <w:sz w:val="26"/>
            <w:szCs w:val="26"/>
          </w:rPr>
          <w:t>r</w:t>
        </w:r>
      </w:ins>
      <w:r>
        <w:rPr>
          <w:rFonts w:ascii="Times" w:hAnsi="Times" w:cs="Times"/>
          <w:color w:val="000000"/>
          <w:sz w:val="26"/>
          <w:szCs w:val="26"/>
        </w:rPr>
        <w:t xml:space="preserve">ing under certain conditions, but rather a monotonically decreasing probability. A leading digit is the left-most digit of a numeric value, where a digit is any of the nine natural numbers (1, 2, 3, ..., 9). The distribution of the leading digit is, according to the NBL: </w:t>
      </w:r>
    </w:p>
    <w:p w14:paraId="5CA143FD"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P(d) = log</w:t>
      </w:r>
      <w:r>
        <w:rPr>
          <w:rFonts w:ascii="Times" w:hAnsi="Times" w:cs="Times"/>
          <w:color w:val="000000"/>
          <w:position w:val="-3"/>
          <w:sz w:val="18"/>
          <w:szCs w:val="18"/>
        </w:rPr>
        <w:t xml:space="preserve">10 </w:t>
      </w:r>
      <w:r>
        <w:rPr>
          <w:rFonts w:ascii="Times" w:hAnsi="Times" w:cs="Times"/>
          <w:color w:val="000000"/>
          <w:position w:val="18"/>
          <w:sz w:val="26"/>
          <w:szCs w:val="26"/>
        </w:rPr>
        <w:t xml:space="preserve">1 + d </w:t>
      </w:r>
      <w:r>
        <w:rPr>
          <w:rFonts w:ascii="Times" w:hAnsi="Times" w:cs="Times"/>
          <w:color w:val="000000"/>
          <w:sz w:val="26"/>
          <w:szCs w:val="26"/>
        </w:rPr>
        <w:t xml:space="preserve">(7.6) d </w:t>
      </w:r>
    </w:p>
    <w:p w14:paraId="31BA288A"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where d is the natural number of the leading digit and P(d) is the probability of d occurring. Table 7.2 indicates the expected leading digit distribution based on the NBL. This expected distribution is typically compared to the observed distribution using a χ</w:t>
      </w:r>
      <w:r>
        <w:rPr>
          <w:rFonts w:ascii="Times" w:hAnsi="Times" w:cs="Times"/>
          <w:color w:val="000000"/>
          <w:position w:val="10"/>
          <w:sz w:val="18"/>
          <w:szCs w:val="18"/>
        </w:rPr>
        <w:t>2</w:t>
      </w:r>
      <w:r>
        <w:rPr>
          <w:rFonts w:ascii="Times" w:hAnsi="Times" w:cs="Times"/>
          <w:color w:val="000000"/>
          <w:sz w:val="26"/>
          <w:szCs w:val="26"/>
        </w:rPr>
        <w:t>-test (</w:t>
      </w:r>
      <w:proofErr w:type="spellStart"/>
      <w:r>
        <w:rPr>
          <w:rFonts w:ascii="Times" w:hAnsi="Times" w:cs="Times"/>
          <w:color w:val="000000"/>
          <w:sz w:val="26"/>
          <w:szCs w:val="26"/>
        </w:rPr>
        <w:t>df</w:t>
      </w:r>
      <w:proofErr w:type="spellEnd"/>
      <w:r>
        <w:rPr>
          <w:rFonts w:ascii="Times" w:hAnsi="Times" w:cs="Times"/>
          <w:color w:val="000000"/>
          <w:sz w:val="26"/>
          <w:szCs w:val="26"/>
        </w:rPr>
        <w:t xml:space="preserve"> = 9 − 1). In order to make such a comparison feasible, it requires a minimum of 45 observations based on the rule of thumb outlined by </w:t>
      </w:r>
      <w:proofErr w:type="spellStart"/>
      <w:r>
        <w:rPr>
          <w:rFonts w:ascii="Times" w:hAnsi="Times" w:cs="Times"/>
          <w:color w:val="000000"/>
          <w:sz w:val="26"/>
          <w:szCs w:val="26"/>
        </w:rPr>
        <w:t>Agresti</w:t>
      </w:r>
      <w:proofErr w:type="spellEnd"/>
      <w:r>
        <w:rPr>
          <w:rFonts w:ascii="Times" w:hAnsi="Times" w:cs="Times"/>
          <w:color w:val="000000"/>
          <w:sz w:val="26"/>
          <w:szCs w:val="26"/>
        </w:rPr>
        <w:t xml:space="preserve"> (2003) (n = I × J × 5, with I rows and J columns). The NBL has been applied to detect financial fraud (e.g., Cho and Gaines 2007), voting fraud (e.g., </w:t>
      </w:r>
      <w:proofErr w:type="spellStart"/>
      <w:r>
        <w:rPr>
          <w:rFonts w:ascii="Times" w:hAnsi="Times" w:cs="Times"/>
          <w:color w:val="000000"/>
          <w:sz w:val="26"/>
          <w:szCs w:val="26"/>
        </w:rPr>
        <w:t>Durtschi</w:t>
      </w:r>
      <w:proofErr w:type="spellEnd"/>
      <w:r>
        <w:rPr>
          <w:rFonts w:ascii="Times" w:hAnsi="Times" w:cs="Times"/>
          <w:color w:val="000000"/>
          <w:sz w:val="26"/>
          <w:szCs w:val="26"/>
        </w:rPr>
        <w:t xml:space="preserve">, </w:t>
      </w:r>
      <w:proofErr w:type="spellStart"/>
      <w:r>
        <w:rPr>
          <w:rFonts w:ascii="Times" w:hAnsi="Times" w:cs="Times"/>
          <w:color w:val="000000"/>
          <w:sz w:val="26"/>
          <w:szCs w:val="26"/>
        </w:rPr>
        <w:t>Hillison</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Pacini</w:t>
      </w:r>
      <w:proofErr w:type="spellEnd"/>
      <w:r>
        <w:rPr>
          <w:rFonts w:ascii="Times" w:hAnsi="Times" w:cs="Times"/>
          <w:color w:val="000000"/>
          <w:sz w:val="26"/>
          <w:szCs w:val="26"/>
        </w:rPr>
        <w:t xml:space="preserve"> 2004), and also problems in scientific data (</w:t>
      </w:r>
      <w:proofErr w:type="spellStart"/>
      <w:r>
        <w:rPr>
          <w:rFonts w:ascii="Times" w:hAnsi="Times" w:cs="Times"/>
          <w:color w:val="000000"/>
          <w:sz w:val="26"/>
          <w:szCs w:val="26"/>
        </w:rPr>
        <w:t>Hüllemann</w:t>
      </w:r>
      <w:proofErr w:type="spellEnd"/>
      <w:r>
        <w:rPr>
          <w:rFonts w:ascii="Times" w:hAnsi="Times" w:cs="Times"/>
          <w:color w:val="000000"/>
          <w:sz w:val="26"/>
          <w:szCs w:val="26"/>
        </w:rPr>
        <w:t xml:space="preserve">, </w:t>
      </w:r>
      <w:proofErr w:type="spellStart"/>
      <w:r>
        <w:rPr>
          <w:rFonts w:ascii="Times" w:hAnsi="Times" w:cs="Times"/>
          <w:color w:val="000000"/>
          <w:sz w:val="26"/>
          <w:szCs w:val="26"/>
        </w:rPr>
        <w:t>Schüpfer</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Mauch</w:t>
      </w:r>
      <w:proofErr w:type="spellEnd"/>
      <w:r>
        <w:rPr>
          <w:rFonts w:ascii="Times" w:hAnsi="Times" w:cs="Times"/>
          <w:color w:val="000000"/>
          <w:sz w:val="26"/>
          <w:szCs w:val="26"/>
        </w:rPr>
        <w:t xml:space="preserve"> 2017; Bauer and Gross 2011). </w:t>
      </w:r>
    </w:p>
    <w:p w14:paraId="4DB1F1A0"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Table 7.2: The expected first digit distribution, based on the Newcomb-</w:t>
      </w:r>
      <w:proofErr w:type="spellStart"/>
      <w:r>
        <w:rPr>
          <w:rFonts w:ascii="Times" w:hAnsi="Times" w:cs="Times"/>
          <w:color w:val="000000"/>
          <w:sz w:val="26"/>
          <w:szCs w:val="26"/>
        </w:rPr>
        <w:t>Benford</w:t>
      </w:r>
      <w:proofErr w:type="spellEnd"/>
      <w:r>
        <w:rPr>
          <w:rFonts w:ascii="Times" w:hAnsi="Times" w:cs="Times"/>
          <w:color w:val="000000"/>
          <w:sz w:val="26"/>
          <w:szCs w:val="26"/>
        </w:rPr>
        <w:t xml:space="preserve"> Law. Digit Proportion </w:t>
      </w:r>
    </w:p>
    <w:p w14:paraId="3E8F6982" w14:textId="77777777" w:rsidR="00632D8B" w:rsidRDefault="00632D8B" w:rsidP="00632D8B">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24EC5C7A" wp14:editId="1AA48DCA">
            <wp:extent cx="180340" cy="698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340" cy="698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5E02D37" wp14:editId="74335E9C">
            <wp:extent cx="1073785" cy="13970"/>
            <wp:effectExtent l="0" t="0" r="0" b="1143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3785" cy="13970"/>
                    </a:xfrm>
                    <a:prstGeom prst="rect">
                      <a:avLst/>
                    </a:prstGeom>
                    <a:noFill/>
                    <a:ln>
                      <a:noFill/>
                    </a:ln>
                  </pic:spPr>
                </pic:pic>
              </a:graphicData>
            </a:graphic>
          </wp:inline>
        </w:drawing>
      </w:r>
    </w:p>
    <w:p w14:paraId="1ECF66A9" w14:textId="7AC8750A"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However, the NBL only applies under specific conditions that are rarely fulfilled </w:t>
      </w:r>
      <w:ins w:id="118" w:author="Jelte Wicherts" w:date="2018-08-28T07:02:00Z">
        <w:r w:rsidR="0032795B">
          <w:rPr>
            <w:rFonts w:ascii="Times" w:hAnsi="Times" w:cs="Times"/>
            <w:color w:val="000000"/>
            <w:sz w:val="26"/>
            <w:szCs w:val="26"/>
          </w:rPr>
          <w:t xml:space="preserve">for data used </w:t>
        </w:r>
      </w:ins>
      <w:r>
        <w:rPr>
          <w:rFonts w:ascii="Times" w:hAnsi="Times" w:cs="Times"/>
          <w:color w:val="000000"/>
          <w:sz w:val="26"/>
          <w:szCs w:val="26"/>
        </w:rPr>
        <w:t>in the social sciences. Hence, its applicability for detecting data fabrication in science can be questioned. First, the NBL only applies for true ratio scale measures (Hill 1995; Berger and Hill 2011)</w:t>
      </w:r>
      <w:ins w:id="119" w:author="Jelte Wicherts" w:date="2018-08-28T07:02:00Z">
        <w:r w:rsidR="0032795B">
          <w:rPr>
            <w:rFonts w:ascii="Times" w:hAnsi="Times" w:cs="Times"/>
            <w:color w:val="000000"/>
            <w:sz w:val="26"/>
            <w:szCs w:val="26"/>
          </w:rPr>
          <w:t>, which are uncommon in the social sciences</w:t>
        </w:r>
      </w:ins>
      <w:r>
        <w:rPr>
          <w:rFonts w:ascii="Times" w:hAnsi="Times" w:cs="Times"/>
          <w:color w:val="000000"/>
          <w:sz w:val="26"/>
          <w:szCs w:val="26"/>
        </w:rPr>
        <w:t>. Second, sufficient range on the measure is required for the NBL to apply (i.e., range from at least 1 − 1000000 or 1 − 10</w:t>
      </w:r>
      <w:r>
        <w:rPr>
          <w:rFonts w:ascii="Times" w:hAnsi="Times" w:cs="Times"/>
          <w:color w:val="000000"/>
          <w:position w:val="10"/>
          <w:sz w:val="18"/>
          <w:szCs w:val="18"/>
        </w:rPr>
        <w:t>6</w:t>
      </w:r>
      <w:r>
        <w:rPr>
          <w:rFonts w:ascii="Times" w:hAnsi="Times" w:cs="Times"/>
          <w:color w:val="000000"/>
          <w:sz w:val="26"/>
          <w:szCs w:val="26"/>
        </w:rPr>
        <w:t xml:space="preserve">; </w:t>
      </w:r>
      <w:proofErr w:type="spellStart"/>
      <w:r>
        <w:rPr>
          <w:rFonts w:ascii="Times" w:hAnsi="Times" w:cs="Times"/>
          <w:color w:val="000000"/>
          <w:sz w:val="26"/>
          <w:szCs w:val="26"/>
        </w:rPr>
        <w:t>Fewster</w:t>
      </w:r>
      <w:proofErr w:type="spellEnd"/>
      <w:r>
        <w:rPr>
          <w:rFonts w:ascii="Times" w:hAnsi="Times" w:cs="Times"/>
          <w:color w:val="000000"/>
          <w:sz w:val="26"/>
          <w:szCs w:val="26"/>
        </w:rPr>
        <w:t xml:space="preserve"> 2009). Third, these measures should not be subject to digit preferences, for example due to psychological preferences for rounded numbers. Fourth, any form of truncation undermines the NBL (</w:t>
      </w:r>
      <w:proofErr w:type="spellStart"/>
      <w:r>
        <w:rPr>
          <w:rFonts w:ascii="Times" w:hAnsi="Times" w:cs="Times"/>
          <w:color w:val="000000"/>
          <w:sz w:val="26"/>
          <w:szCs w:val="26"/>
        </w:rPr>
        <w:t>Nigrini</w:t>
      </w:r>
      <w:proofErr w:type="spellEnd"/>
      <w:r>
        <w:rPr>
          <w:rFonts w:ascii="Times" w:hAnsi="Times" w:cs="Times"/>
          <w:color w:val="000000"/>
          <w:sz w:val="26"/>
          <w:szCs w:val="26"/>
        </w:rPr>
        <w:t xml:space="preserve"> 2015). Moreover, </w:t>
      </w:r>
      <w:del w:id="120" w:author="Jelte Wicherts" w:date="2018-08-28T07:03:00Z">
        <w:r w:rsidDel="0032795B">
          <w:rPr>
            <w:rFonts w:ascii="Times" w:hAnsi="Times" w:cs="Times"/>
            <w:color w:val="000000"/>
            <w:sz w:val="26"/>
            <w:szCs w:val="26"/>
          </w:rPr>
          <w:delText xml:space="preserve">some </w:delText>
        </w:r>
      </w:del>
      <w:ins w:id="121" w:author="Jelte Wicherts" w:date="2018-08-28T07:03:00Z">
        <w:r w:rsidR="0032795B">
          <w:rPr>
            <w:rFonts w:ascii="Times" w:hAnsi="Times" w:cs="Times"/>
            <w:color w:val="000000"/>
            <w:sz w:val="26"/>
            <w:szCs w:val="26"/>
          </w:rPr>
          <w:t xml:space="preserve">several </w:t>
        </w:r>
      </w:ins>
      <w:del w:id="122" w:author="Jelte Wicherts" w:date="2018-08-28T07:03:00Z">
        <w:r w:rsidDel="0032795B">
          <w:rPr>
            <w:rFonts w:ascii="Times" w:hAnsi="Times" w:cs="Times"/>
            <w:color w:val="000000"/>
            <w:sz w:val="26"/>
            <w:szCs w:val="26"/>
          </w:rPr>
          <w:lastRenderedPageBreak/>
          <w:delText xml:space="preserve">research </w:delText>
        </w:r>
      </w:del>
      <w:ins w:id="123" w:author="Jelte Wicherts" w:date="2018-08-28T07:03:00Z">
        <w:r w:rsidR="0032795B">
          <w:rPr>
            <w:rFonts w:ascii="Times" w:hAnsi="Times" w:cs="Times"/>
            <w:color w:val="000000"/>
            <w:sz w:val="26"/>
            <w:szCs w:val="26"/>
          </w:rPr>
          <w:t xml:space="preserve">studies </w:t>
        </w:r>
      </w:ins>
      <w:r>
        <w:rPr>
          <w:rFonts w:ascii="Times" w:hAnsi="Times" w:cs="Times"/>
          <w:color w:val="000000"/>
          <w:sz w:val="26"/>
          <w:szCs w:val="26"/>
        </w:rPr>
        <w:t>ha</w:t>
      </w:r>
      <w:ins w:id="124" w:author="Jelte Wicherts" w:date="2018-08-28T07:03:00Z">
        <w:r w:rsidR="0032795B">
          <w:rPr>
            <w:rFonts w:ascii="Times" w:hAnsi="Times" w:cs="Times"/>
            <w:color w:val="000000"/>
            <w:sz w:val="26"/>
            <w:szCs w:val="26"/>
          </w:rPr>
          <w:t>ve</w:t>
        </w:r>
      </w:ins>
      <w:del w:id="125" w:author="Jelte Wicherts" w:date="2018-08-28T07:03:00Z">
        <w:r w:rsidDel="0032795B">
          <w:rPr>
            <w:rFonts w:ascii="Times" w:hAnsi="Times" w:cs="Times"/>
            <w:color w:val="000000"/>
            <w:sz w:val="26"/>
            <w:szCs w:val="26"/>
          </w:rPr>
          <w:delText>s</w:delText>
        </w:r>
      </w:del>
      <w:r>
        <w:rPr>
          <w:rFonts w:ascii="Times" w:hAnsi="Times" w:cs="Times"/>
          <w:color w:val="000000"/>
          <w:sz w:val="26"/>
          <w:szCs w:val="26"/>
        </w:rPr>
        <w:t xml:space="preserve"> even indicated that humans might be able to fabricate data that are in line with the NBL (</w:t>
      </w:r>
      <w:proofErr w:type="spellStart"/>
      <w:r>
        <w:rPr>
          <w:rFonts w:ascii="Times" w:hAnsi="Times" w:cs="Times"/>
          <w:color w:val="000000"/>
          <w:sz w:val="26"/>
          <w:szCs w:val="26"/>
        </w:rPr>
        <w:t>Diekmann</w:t>
      </w:r>
      <w:proofErr w:type="spellEnd"/>
      <w:r>
        <w:rPr>
          <w:rFonts w:ascii="Times" w:hAnsi="Times" w:cs="Times"/>
          <w:color w:val="000000"/>
          <w:sz w:val="26"/>
          <w:szCs w:val="26"/>
        </w:rPr>
        <w:t xml:space="preserve"> 2007; Burns 2009), immediately undermining the applicability of the NBL in context of detecting data fabrication. </w:t>
      </w:r>
    </w:p>
    <w:p w14:paraId="15A23159"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For terminal digits, analysis is based on the principle that the rightmost digit is the most random digit of a number, hence, is expected to be uniformly distributed under specific conditions (</w:t>
      </w:r>
      <w:proofErr w:type="spellStart"/>
      <w:r>
        <w:rPr>
          <w:rFonts w:ascii="Times" w:hAnsi="Times" w:cs="Times"/>
          <w:color w:val="000000"/>
          <w:sz w:val="26"/>
          <w:szCs w:val="26"/>
        </w:rPr>
        <w:t>Mosimann</w:t>
      </w:r>
      <w:proofErr w:type="spellEnd"/>
      <w:r>
        <w:rPr>
          <w:rFonts w:ascii="Times" w:hAnsi="Times" w:cs="Times"/>
          <w:color w:val="000000"/>
          <w:sz w:val="26"/>
          <w:szCs w:val="26"/>
        </w:rPr>
        <w:t xml:space="preserve">, Wiseman, and Edelman 1995; </w:t>
      </w:r>
      <w:proofErr w:type="spellStart"/>
      <w:r>
        <w:rPr>
          <w:rFonts w:ascii="Times" w:hAnsi="Times" w:cs="Times"/>
          <w:color w:val="000000"/>
          <w:sz w:val="26"/>
          <w:szCs w:val="26"/>
        </w:rPr>
        <w:t>Mosimann</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Ratnaparkhi</w:t>
      </w:r>
      <w:proofErr w:type="spellEnd"/>
      <w:r>
        <w:rPr>
          <w:rFonts w:ascii="Times" w:hAnsi="Times" w:cs="Times"/>
          <w:color w:val="000000"/>
          <w:sz w:val="26"/>
          <w:szCs w:val="26"/>
        </w:rPr>
        <w:t xml:space="preserve"> 1996). Terminal digit analysis is also conducted using a χ</w:t>
      </w:r>
      <w:r>
        <w:rPr>
          <w:rFonts w:ascii="Times" w:hAnsi="Times" w:cs="Times"/>
          <w:color w:val="000000"/>
          <w:position w:val="10"/>
          <w:sz w:val="18"/>
          <w:szCs w:val="18"/>
        </w:rPr>
        <w:t>2</w:t>
      </w:r>
      <w:r>
        <w:rPr>
          <w:rFonts w:ascii="Times" w:hAnsi="Times" w:cs="Times"/>
          <w:color w:val="000000"/>
          <w:sz w:val="26"/>
          <w:szCs w:val="26"/>
        </w:rPr>
        <w:t>-test (</w:t>
      </w:r>
      <w:proofErr w:type="spellStart"/>
      <w:r>
        <w:rPr>
          <w:rFonts w:ascii="Times" w:hAnsi="Times" w:cs="Times"/>
          <w:color w:val="000000"/>
          <w:sz w:val="26"/>
          <w:szCs w:val="26"/>
        </w:rPr>
        <w:t>df</w:t>
      </w:r>
      <w:proofErr w:type="spellEnd"/>
      <w:r>
        <w:rPr>
          <w:rFonts w:ascii="Times" w:hAnsi="Times" w:cs="Times"/>
          <w:color w:val="000000"/>
          <w:sz w:val="26"/>
          <w:szCs w:val="26"/>
        </w:rPr>
        <w:t xml:space="preserve"> = 10 − 1) on the digit occurrence counts (including zero), where the observed frequencies are compared with the expected uniform frequencies. The rule of thumb outlined by </w:t>
      </w:r>
      <w:proofErr w:type="spellStart"/>
      <w:r>
        <w:rPr>
          <w:rFonts w:ascii="Times" w:hAnsi="Times" w:cs="Times"/>
          <w:color w:val="000000"/>
          <w:sz w:val="26"/>
          <w:szCs w:val="26"/>
        </w:rPr>
        <w:t>Agresti</w:t>
      </w:r>
      <w:proofErr w:type="spellEnd"/>
      <w:r>
        <w:rPr>
          <w:rFonts w:ascii="Times" w:hAnsi="Times" w:cs="Times"/>
          <w:color w:val="000000"/>
          <w:sz w:val="26"/>
          <w:szCs w:val="26"/>
        </w:rPr>
        <w:t xml:space="preserve"> (2003) indicates at least 50 observations are required to provide a meaningful test of the terminal digit distribution </w:t>
      </w:r>
    </w:p>
    <w:p w14:paraId="0A4BCF8B"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(n = I ×J ×5, with I rows and J columns). Terminal digit analysis was developed during the </w:t>
      </w:r>
      <w:proofErr w:type="spellStart"/>
      <w:r>
        <w:rPr>
          <w:rFonts w:ascii="Times" w:hAnsi="Times" w:cs="Times"/>
          <w:color w:val="000000"/>
          <w:sz w:val="26"/>
          <w:szCs w:val="26"/>
        </w:rPr>
        <w:t>Imanishi</w:t>
      </w:r>
      <w:proofErr w:type="spellEnd"/>
      <w:r>
        <w:rPr>
          <w:rFonts w:ascii="Times" w:hAnsi="Times" w:cs="Times"/>
          <w:color w:val="000000"/>
          <w:sz w:val="26"/>
          <w:szCs w:val="26"/>
        </w:rPr>
        <w:t xml:space="preserve">-Kari case by </w:t>
      </w:r>
      <w:proofErr w:type="spellStart"/>
      <w:r>
        <w:rPr>
          <w:rFonts w:ascii="Times" w:hAnsi="Times" w:cs="Times"/>
          <w:color w:val="000000"/>
          <w:sz w:val="26"/>
          <w:szCs w:val="26"/>
        </w:rPr>
        <w:t>Mosimann</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Ratnaparkhi</w:t>
      </w:r>
      <w:proofErr w:type="spellEnd"/>
      <w:r>
        <w:rPr>
          <w:rFonts w:ascii="Times" w:hAnsi="Times" w:cs="Times"/>
          <w:color w:val="000000"/>
          <w:sz w:val="26"/>
          <w:szCs w:val="26"/>
        </w:rPr>
        <w:t xml:space="preserve"> (1996; for a history of this decade long case, see </w:t>
      </w:r>
      <w:proofErr w:type="spellStart"/>
      <w:r>
        <w:rPr>
          <w:rFonts w:ascii="Times" w:hAnsi="Times" w:cs="Times"/>
          <w:color w:val="000000"/>
          <w:sz w:val="26"/>
          <w:szCs w:val="26"/>
        </w:rPr>
        <w:t>Kevles</w:t>
      </w:r>
      <w:proofErr w:type="spellEnd"/>
      <w:r>
        <w:rPr>
          <w:rFonts w:ascii="Times" w:hAnsi="Times" w:cs="Times"/>
          <w:color w:val="000000"/>
          <w:sz w:val="26"/>
          <w:szCs w:val="26"/>
        </w:rPr>
        <w:t xml:space="preserve"> 2000). </w:t>
      </w:r>
    </w:p>
    <w:p w14:paraId="1965C16B"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Figure 7.1 depicts simulated digit counts for the first- through fifth digit of a random, standard normally distributed variable (i.e., N </w:t>
      </w:r>
      <w:r>
        <w:rPr>
          <w:rFonts w:ascii="MS Mincho" w:eastAsia="MS Mincho" w:hAnsi="MS Mincho" w:cs="MS Mincho"/>
          <w:color w:val="000000"/>
          <w:sz w:val="26"/>
          <w:szCs w:val="26"/>
        </w:rPr>
        <w:t>∼</w:t>
      </w:r>
      <w:r>
        <w:rPr>
          <w:rFonts w:ascii="Times" w:hAnsi="Times" w:cs="Times"/>
          <w:color w:val="000000"/>
          <w:sz w:val="26"/>
          <w:szCs w:val="26"/>
        </w:rPr>
        <w:t xml:space="preserve"> (0, 1)). The first- and second digit distributions are clearly non-uniform, </w:t>
      </w:r>
    </w:p>
    <w:p w14:paraId="6FB9E901"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77 </w:t>
      </w:r>
    </w:p>
    <w:p w14:paraId="4A2CC1F9" w14:textId="77777777" w:rsidR="00632D8B" w:rsidRDefault="00632D8B" w:rsidP="00632D8B">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71C17962" wp14:editId="265AA867">
            <wp:extent cx="928370" cy="69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8370" cy="698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EFB3E5F" wp14:editId="0794C33E">
            <wp:extent cx="928370" cy="69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8370" cy="698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112D765" wp14:editId="7ADE2E88">
            <wp:extent cx="928370" cy="69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8370" cy="6985"/>
                    </a:xfrm>
                    <a:prstGeom prst="rect">
                      <a:avLst/>
                    </a:prstGeom>
                    <a:noFill/>
                    <a:ln>
                      <a:noFill/>
                    </a:ln>
                  </pic:spPr>
                </pic:pic>
              </a:graphicData>
            </a:graphic>
          </wp:inline>
        </w:drawing>
      </w:r>
    </w:p>
    <w:p w14:paraId="321A5BFA"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Figure 7.1: Frequency distributions of the first-, second-, and third digits. We sampled 100,000 values from a standard normal distribution to create these digit distributions. </w:t>
      </w:r>
    </w:p>
    <w:p w14:paraId="38475C97"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whereas the third digit distribution seems only slightly non-uniform. As such, the rightmost digit can be expected to be uniformly distributed if sufficient precision is provided (</w:t>
      </w:r>
      <w:proofErr w:type="spellStart"/>
      <w:r>
        <w:rPr>
          <w:rFonts w:ascii="Times" w:hAnsi="Times" w:cs="Times"/>
          <w:color w:val="000000"/>
          <w:sz w:val="26"/>
          <w:szCs w:val="26"/>
        </w:rPr>
        <w:t>Mosimann</w:t>
      </w:r>
      <w:proofErr w:type="spellEnd"/>
      <w:r>
        <w:rPr>
          <w:rFonts w:ascii="Times" w:hAnsi="Times" w:cs="Times"/>
          <w:color w:val="000000"/>
          <w:sz w:val="26"/>
          <w:szCs w:val="26"/>
        </w:rPr>
        <w:t xml:space="preserve">, Wiseman, and Edelman 1995). What sufficient precision is, depends on the process generating the data. In our example with N </w:t>
      </w:r>
      <w:r>
        <w:rPr>
          <w:rFonts w:ascii="MS Mincho" w:eastAsia="MS Mincho" w:hAnsi="MS Mincho" w:cs="MS Mincho"/>
          <w:color w:val="000000"/>
          <w:sz w:val="26"/>
          <w:szCs w:val="26"/>
        </w:rPr>
        <w:t>∼</w:t>
      </w:r>
      <w:r>
        <w:rPr>
          <w:rFonts w:ascii="Times" w:hAnsi="Times" w:cs="Times"/>
          <w:color w:val="000000"/>
          <w:sz w:val="26"/>
          <w:szCs w:val="26"/>
        </w:rPr>
        <w:t xml:space="preserve"> (0, 1), the distribution of the third and later digits seem well-approximated by the uniform distribution. </w:t>
      </w:r>
    </w:p>
    <w:p w14:paraId="24B7CD5F"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Multivariate associations </w:t>
      </w:r>
    </w:p>
    <w:p w14:paraId="3A4E780C"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Variables or measurements included in one study can have multivariate associations that might be non-obvious to researchers. Hence, such relations between variables or measurements might be overlooked by people who fabricate data. Fabricators might also simply be practically unable to fabricate data that reflect these multivariate associations, even if they are aware of these associations. For example, in response time latencies, there typically is a negative relation between mean response time and the variance of the response time. Given that the genuine multivariate relations between different variables arise from stochastic processes and are not readily known in either their form or size, </w:t>
      </w:r>
      <w:r>
        <w:rPr>
          <w:rFonts w:ascii="Times" w:hAnsi="Times" w:cs="Times"/>
          <w:color w:val="000000"/>
          <w:sz w:val="26"/>
          <w:szCs w:val="26"/>
        </w:rPr>
        <w:lastRenderedPageBreak/>
        <w:t xml:space="preserve">these might be difficult to take into account for someone who wants to fabricate data. As such, using multivariate associations to discern fabricated data from genuine data might prove worthwhile. </w:t>
      </w:r>
    </w:p>
    <w:p w14:paraId="6F604996"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multivariate associations between different variables can be estimated from control data that are (arguably) genuine. For example, if the multivariate association between means (Ms) and standard deviations (SDs) is of interest, control data for that same measure can be collected from the literature. With these control data, a meta-analysis provides an overall estimate of the multivariate relation that </w:t>
      </w:r>
    </w:p>
    <w:p w14:paraId="5BF3E88A"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can subsequently be used to verify the credibility of a set of statis</w:t>
      </w:r>
      <w:del w:id="126" w:author="Jelte Wicherts" w:date="2018-08-28T07:10:00Z">
        <w:r w:rsidDel="003C4EED">
          <w:rPr>
            <w:rFonts w:ascii="Times" w:hAnsi="Times" w:cs="Times"/>
            <w:color w:val="000000"/>
            <w:sz w:val="26"/>
            <w:szCs w:val="26"/>
          </w:rPr>
          <w:delText>t</w:delText>
        </w:r>
      </w:del>
      <w:r>
        <w:rPr>
          <w:rFonts w:ascii="Times" w:hAnsi="Times" w:cs="Times"/>
          <w:color w:val="000000"/>
          <w:sz w:val="26"/>
          <w:szCs w:val="26"/>
        </w:rPr>
        <w:t xml:space="preserve">tics. </w:t>
      </w:r>
    </w:p>
    <w:p w14:paraId="372CE973"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Specifically, the multivariate associations from the genuine data are subsequently used to estimate the extremity of an observed multivariate relation in investigated data. Consider the following fictitious example, regarding the multivariate association between Ms and SDs for a response latency task mentioned earlier. Figure 7.2 depicts a (simulated) population distribution of the association (e.g., a correlation) between Ms and SDs from the literature (N </w:t>
      </w:r>
      <w:r>
        <w:rPr>
          <w:rFonts w:ascii="MS Mincho" w:eastAsia="MS Mincho" w:hAnsi="MS Mincho" w:cs="MS Mincho"/>
          <w:color w:val="000000"/>
          <w:sz w:val="26"/>
          <w:szCs w:val="26"/>
        </w:rPr>
        <w:t>∼</w:t>
      </w:r>
      <w:r>
        <w:rPr>
          <w:rFonts w:ascii="Times" w:hAnsi="Times" w:cs="Times"/>
          <w:color w:val="000000"/>
          <w:sz w:val="26"/>
          <w:szCs w:val="26"/>
        </w:rPr>
        <w:t xml:space="preserve"> (.123,.1)). Assume we have two papers, each coming from a pool of direct replications providing an equal number of Ms and corresponding SDs. Associations between these statistics are 0.5 for Paper 1 and 0.2 for Paper 2. From Figure 7.2 we see that the association in Paper 1 has a much higher percentile score in the distribution (i.e., 99.995th percentile) than that of Paper 2 (i.e., 78.447th percentile). </w:t>
      </w:r>
    </w:p>
    <w:p w14:paraId="5104A928"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78 </w:t>
      </w:r>
    </w:p>
    <w:p w14:paraId="6BC8E897" w14:textId="5D16D60D" w:rsidR="00632D8B" w:rsidRDefault="00632D8B" w:rsidP="00632D8B">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5B89A607" wp14:editId="4AB346D0">
            <wp:extent cx="3317875" cy="20955"/>
            <wp:effectExtent l="0" t="0" r="952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7875" cy="20955"/>
                    </a:xfrm>
                    <a:prstGeom prst="rect">
                      <a:avLst/>
                    </a:prstGeom>
                    <a:noFill/>
                    <a:ln>
                      <a:noFill/>
                    </a:ln>
                  </pic:spPr>
                </pic:pic>
              </a:graphicData>
            </a:graphic>
          </wp:inline>
        </w:drawing>
      </w:r>
    </w:p>
    <w:p w14:paraId="158FCE63"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Figure 7.2: Distribution of 100 simulated observed associations between Ms and SDs for a response latency task; simulated under </w:t>
      </w:r>
      <w:proofErr w:type="gramStart"/>
      <w:r>
        <w:rPr>
          <w:rFonts w:ascii="Times" w:hAnsi="Times" w:cs="Times"/>
          <w:color w:val="000000"/>
          <w:sz w:val="26"/>
          <w:szCs w:val="26"/>
        </w:rPr>
        <w:t>N(</w:t>
      </w:r>
      <w:proofErr w:type="gramEnd"/>
      <w:r>
        <w:rPr>
          <w:rFonts w:ascii="Times" w:hAnsi="Times" w:cs="Times"/>
          <w:color w:val="000000"/>
          <w:sz w:val="26"/>
          <w:szCs w:val="26"/>
        </w:rPr>
        <w:t xml:space="preserve">.123,.1). The red- and blue dots indicate observed multivariate associations from fictitious papers. Paper 1 may be considered relatively extreme and of interest for further inspection; Paper 2 may be considered relatively normal. </w:t>
      </w:r>
    </w:p>
    <w:p w14:paraId="48ED643C" w14:textId="77777777" w:rsidR="00632D8B" w:rsidRDefault="00632D8B" w:rsidP="00632D8B">
      <w:pPr>
        <w:widowControl w:val="0"/>
        <w:autoSpaceDE w:val="0"/>
        <w:autoSpaceDN w:val="0"/>
        <w:adjustRightInd w:val="0"/>
        <w:spacing w:after="240" w:line="440" w:lineRule="atLeast"/>
        <w:rPr>
          <w:rFonts w:ascii="Times" w:hAnsi="Times" w:cs="Times"/>
          <w:color w:val="000000"/>
        </w:rPr>
      </w:pPr>
      <w:r>
        <w:rPr>
          <w:rFonts w:ascii="Times" w:hAnsi="Times" w:cs="Times"/>
          <w:b/>
          <w:bCs/>
          <w:color w:val="000000"/>
          <w:sz w:val="37"/>
          <w:szCs w:val="37"/>
        </w:rPr>
        <w:t xml:space="preserve">7.2 Study 1 - detecting fabricated summary statistics </w:t>
      </w:r>
    </w:p>
    <w:p w14:paraId="562B3B72" w14:textId="5475F300"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tested the performance of statistical methods to detect data fabrication in summary statistics with genuine- and fabricated summary statistics </w:t>
      </w:r>
      <w:del w:id="127" w:author="Jelte Wicherts" w:date="2018-08-28T07:13:00Z">
        <w:r w:rsidDel="004A145D">
          <w:rPr>
            <w:rFonts w:ascii="Times" w:hAnsi="Times" w:cs="Times"/>
            <w:color w:val="000000"/>
            <w:sz w:val="26"/>
            <w:szCs w:val="26"/>
          </w:rPr>
          <w:delText xml:space="preserve">with </w:delText>
        </w:r>
      </w:del>
      <w:ins w:id="128" w:author="Jelte Wicherts" w:date="2018-08-28T07:13:00Z">
        <w:r w:rsidR="004A145D">
          <w:rPr>
            <w:rFonts w:ascii="Times" w:hAnsi="Times" w:cs="Times"/>
            <w:color w:val="000000"/>
            <w:sz w:val="26"/>
            <w:szCs w:val="26"/>
          </w:rPr>
          <w:t xml:space="preserve">in </w:t>
        </w:r>
      </w:ins>
      <w:r>
        <w:rPr>
          <w:rFonts w:ascii="Times" w:hAnsi="Times" w:cs="Times"/>
          <w:color w:val="000000"/>
          <w:sz w:val="26"/>
          <w:szCs w:val="26"/>
        </w:rPr>
        <w:t xml:space="preserve">psychological data. </w:t>
      </w:r>
      <w:ins w:id="129" w:author="Jelte Wicherts" w:date="2018-08-28T07:13:00Z">
        <w:r w:rsidR="004A145D">
          <w:rPr>
            <w:rFonts w:ascii="Times" w:hAnsi="Times" w:cs="Times"/>
            <w:color w:val="000000"/>
            <w:sz w:val="26"/>
            <w:szCs w:val="26"/>
          </w:rPr>
          <w:t>T</w:t>
        </w:r>
      </w:ins>
      <w:ins w:id="130" w:author="Jelte Wicherts" w:date="2018-08-28T07:14:00Z">
        <w:r w:rsidR="004A145D">
          <w:rPr>
            <w:rFonts w:ascii="Times" w:hAnsi="Times" w:cs="Times"/>
            <w:color w:val="000000"/>
            <w:sz w:val="26"/>
            <w:szCs w:val="26"/>
          </w:rPr>
          <w:t>o</w:t>
        </w:r>
      </w:ins>
      <w:ins w:id="131" w:author="Jelte Wicherts" w:date="2018-08-28T07:13:00Z">
        <w:r w:rsidR="004A145D">
          <w:rPr>
            <w:rFonts w:ascii="Times" w:hAnsi="Times" w:cs="Times"/>
            <w:color w:val="000000"/>
            <w:sz w:val="26"/>
            <w:szCs w:val="26"/>
          </w:rPr>
          <w:t xml:space="preserve"> this e</w:t>
        </w:r>
      </w:ins>
      <w:ins w:id="132" w:author="Jelte Wicherts" w:date="2018-08-28T07:14:00Z">
        <w:r w:rsidR="004A145D">
          <w:rPr>
            <w:rFonts w:ascii="Times" w:hAnsi="Times" w:cs="Times"/>
            <w:color w:val="000000"/>
            <w:sz w:val="26"/>
            <w:szCs w:val="26"/>
          </w:rPr>
          <w:t>nd</w:t>
        </w:r>
      </w:ins>
      <w:ins w:id="133" w:author="Jelte Wicherts" w:date="2018-08-28T07:13:00Z">
        <w:r w:rsidR="004A145D">
          <w:rPr>
            <w:rFonts w:ascii="Times" w:hAnsi="Times" w:cs="Times"/>
            <w:color w:val="000000"/>
            <w:sz w:val="26"/>
            <w:szCs w:val="26"/>
          </w:rPr>
          <w:t xml:space="preserve">, </w:t>
        </w:r>
      </w:ins>
      <w:ins w:id="134" w:author="Jelte Wicherts" w:date="2018-08-28T07:14:00Z">
        <w:r w:rsidR="004A145D">
          <w:rPr>
            <w:rFonts w:ascii="Times" w:hAnsi="Times" w:cs="Times"/>
            <w:color w:val="000000"/>
            <w:sz w:val="26"/>
            <w:szCs w:val="26"/>
          </w:rPr>
          <w:t>w</w:t>
        </w:r>
      </w:ins>
      <w:del w:id="135" w:author="Jelte Wicherts" w:date="2018-08-28T07:14:00Z">
        <w:r w:rsidDel="004A145D">
          <w:rPr>
            <w:rFonts w:ascii="Times" w:hAnsi="Times" w:cs="Times"/>
            <w:color w:val="000000"/>
            <w:sz w:val="26"/>
            <w:szCs w:val="26"/>
          </w:rPr>
          <w:delText>W</w:delText>
        </w:r>
      </w:del>
      <w:r>
        <w:rPr>
          <w:rFonts w:ascii="Times" w:hAnsi="Times" w:cs="Times"/>
          <w:color w:val="000000"/>
          <w:sz w:val="26"/>
          <w:szCs w:val="26"/>
        </w:rPr>
        <w:t>e asked particip</w:t>
      </w:r>
      <w:ins w:id="136" w:author="Jelte Wicherts" w:date="2018-08-28T07:14:00Z">
        <w:r w:rsidR="004A145D">
          <w:rPr>
            <w:rFonts w:ascii="Times" w:hAnsi="Times" w:cs="Times"/>
            <w:color w:val="000000"/>
            <w:sz w:val="26"/>
            <w:szCs w:val="26"/>
          </w:rPr>
          <w:t xml:space="preserve">ating </w:t>
        </w:r>
      </w:ins>
      <w:del w:id="137" w:author="Jelte Wicherts" w:date="2018-08-28T07:14:00Z">
        <w:r w:rsidDel="004A145D">
          <w:rPr>
            <w:rFonts w:ascii="Times" w:hAnsi="Times" w:cs="Times"/>
            <w:color w:val="000000"/>
            <w:sz w:val="26"/>
            <w:szCs w:val="26"/>
          </w:rPr>
          <w:delText xml:space="preserve">ants </w:delText>
        </w:r>
      </w:del>
      <w:ins w:id="138" w:author="Jelte Wicherts" w:date="2018-08-28T07:14:00Z">
        <w:r w:rsidR="004A145D">
          <w:rPr>
            <w:rFonts w:ascii="Times" w:hAnsi="Times" w:cs="Times"/>
            <w:color w:val="000000"/>
            <w:sz w:val="26"/>
            <w:szCs w:val="26"/>
          </w:rPr>
          <w:t xml:space="preserve">psychological researchers </w:t>
        </w:r>
      </w:ins>
      <w:r>
        <w:rPr>
          <w:rFonts w:ascii="Times" w:hAnsi="Times" w:cs="Times"/>
          <w:color w:val="000000"/>
          <w:sz w:val="26"/>
          <w:szCs w:val="26"/>
        </w:rPr>
        <w:t>to fabricate data that were supposedly drawn from a study on the anchoring effect (</w:t>
      </w:r>
      <w:proofErr w:type="spellStart"/>
      <w:r>
        <w:rPr>
          <w:rFonts w:ascii="Times" w:hAnsi="Times" w:cs="Times"/>
          <w:color w:val="000000"/>
          <w:sz w:val="26"/>
          <w:szCs w:val="26"/>
        </w:rPr>
        <w:t>Tversky</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Kahneman</w:t>
      </w:r>
      <w:proofErr w:type="spellEnd"/>
      <w:r>
        <w:rPr>
          <w:rFonts w:ascii="Times" w:hAnsi="Times" w:cs="Times"/>
          <w:color w:val="000000"/>
          <w:sz w:val="26"/>
          <w:szCs w:val="26"/>
        </w:rPr>
        <w:t xml:space="preserve"> 1974; </w:t>
      </w:r>
      <w:proofErr w:type="spellStart"/>
      <w:r>
        <w:rPr>
          <w:rFonts w:ascii="Times" w:hAnsi="Times" w:cs="Times"/>
          <w:color w:val="000000"/>
          <w:sz w:val="26"/>
          <w:szCs w:val="26"/>
        </w:rPr>
        <w:t>Jacowitz</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Kahneman</w:t>
      </w:r>
      <w:proofErr w:type="spellEnd"/>
      <w:r>
        <w:rPr>
          <w:rFonts w:ascii="Times" w:hAnsi="Times" w:cs="Times"/>
          <w:color w:val="000000"/>
          <w:sz w:val="26"/>
          <w:szCs w:val="26"/>
        </w:rPr>
        <w:t xml:space="preserve"> 1995). The anchoring effect is a well-known psychological heuristic that uses the information in the question as the starting point for the answer, which is then adjusted to yield a final estimate of a quantity. For example: </w:t>
      </w:r>
    </w:p>
    <w:p w14:paraId="53946299"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Do you think the percentage of African countries in the UN is above or below [10% or 65%]? What do you think is the percentage of African countries in the UN? </w:t>
      </w:r>
    </w:p>
    <w:p w14:paraId="7E976DC8"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lastRenderedPageBreak/>
        <w:t xml:space="preserve">In their classic study, </w:t>
      </w:r>
      <w:proofErr w:type="spellStart"/>
      <w:r>
        <w:rPr>
          <w:rFonts w:ascii="Times" w:hAnsi="Times" w:cs="Times"/>
          <w:color w:val="000000"/>
          <w:sz w:val="26"/>
          <w:szCs w:val="26"/>
        </w:rPr>
        <w:t>Tversky</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Kahneman</w:t>
      </w:r>
      <w:proofErr w:type="spellEnd"/>
      <w:r>
        <w:rPr>
          <w:rFonts w:ascii="Times" w:hAnsi="Times" w:cs="Times"/>
          <w:color w:val="000000"/>
          <w:sz w:val="26"/>
          <w:szCs w:val="26"/>
        </w:rPr>
        <w:t xml:space="preserve"> (1974) varied the anchor in this question between 10% and 65% and found that they yielded mean responses of 25% and 45%, respectively (</w:t>
      </w:r>
      <w:proofErr w:type="spellStart"/>
      <w:r>
        <w:rPr>
          <w:rFonts w:ascii="Times" w:hAnsi="Times" w:cs="Times"/>
          <w:color w:val="000000"/>
          <w:sz w:val="26"/>
          <w:szCs w:val="26"/>
        </w:rPr>
        <w:t>Tversky</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Kahneman</w:t>
      </w:r>
      <w:proofErr w:type="spellEnd"/>
      <w:r>
        <w:rPr>
          <w:rFonts w:ascii="Times" w:hAnsi="Times" w:cs="Times"/>
          <w:color w:val="000000"/>
          <w:sz w:val="26"/>
          <w:szCs w:val="26"/>
        </w:rPr>
        <w:t xml:space="preserve"> 1974). We chose the anchoring effect because it is well known and because a considerable amount of (arguably) genuine data sets on the anchoring heuristic are freely available (https://osf.io/pqf9r; R. A. Klein et al. 2014). This allowed us to compare data knowingly and openly fabricated by our participants (researchers in psychology) to actual data that can be assumed to be genuine because they were draw from a large-scale international project involving many contributing labs (a so-called Many Labs study). Our data fabrication study was approved by Tilburg University’s Ethical Review Board (EC-2015.50; https://osf.io/7tg8g/). </w:t>
      </w:r>
    </w:p>
    <w:p w14:paraId="125B8892"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79 </w:t>
      </w:r>
    </w:p>
    <w:p w14:paraId="0F75140A" w14:textId="77777777" w:rsidR="00632D8B" w:rsidRDefault="00632D8B" w:rsidP="00632D8B">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Methods </w:t>
      </w:r>
    </w:p>
    <w:p w14:paraId="7AF454CE" w14:textId="77777777" w:rsidR="0033256C" w:rsidRDefault="00632D8B" w:rsidP="00632D8B">
      <w:pPr>
        <w:widowControl w:val="0"/>
        <w:autoSpaceDE w:val="0"/>
        <w:autoSpaceDN w:val="0"/>
        <w:adjustRightInd w:val="0"/>
        <w:spacing w:after="240" w:line="300" w:lineRule="atLeast"/>
        <w:rPr>
          <w:ins w:id="139" w:author="Jelte Wicherts" w:date="2018-08-28T07:22:00Z"/>
          <w:rFonts w:ascii="Times" w:hAnsi="Times" w:cs="Times"/>
          <w:color w:val="000000"/>
          <w:sz w:val="26"/>
          <w:szCs w:val="26"/>
        </w:rPr>
      </w:pPr>
      <w:r>
        <w:rPr>
          <w:rFonts w:ascii="Times" w:hAnsi="Times" w:cs="Times"/>
          <w:color w:val="000000"/>
          <w:sz w:val="26"/>
          <w:szCs w:val="26"/>
        </w:rPr>
        <w:t>We collected genuine summary statistics from the Many Labs study and fabricated summary statistics from our participating fabricators for four anchoring studies: (</w:t>
      </w:r>
      <w:proofErr w:type="spellStart"/>
      <w:r>
        <w:rPr>
          <w:rFonts w:ascii="Times" w:hAnsi="Times" w:cs="Times"/>
          <w:color w:val="000000"/>
          <w:sz w:val="26"/>
          <w:szCs w:val="26"/>
        </w:rPr>
        <w:t>i</w:t>
      </w:r>
      <w:proofErr w:type="spellEnd"/>
      <w:r>
        <w:rPr>
          <w:rFonts w:ascii="Times" w:hAnsi="Times" w:cs="Times"/>
          <w:color w:val="000000"/>
          <w:sz w:val="26"/>
          <w:szCs w:val="26"/>
        </w:rPr>
        <w:t>) distance from San Francisco to New York, (ii) human population of Chicago, (iii) height of the Mount Everest, and (iv) the number of babies born per day in the United States (</w:t>
      </w:r>
      <w:proofErr w:type="spellStart"/>
      <w:r>
        <w:rPr>
          <w:rFonts w:ascii="Times" w:hAnsi="Times" w:cs="Times"/>
          <w:color w:val="000000"/>
          <w:sz w:val="26"/>
          <w:szCs w:val="26"/>
        </w:rPr>
        <w:t>Jacowitz</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Kahneman</w:t>
      </w:r>
      <w:proofErr w:type="spellEnd"/>
      <w:r>
        <w:rPr>
          <w:rFonts w:ascii="Times" w:hAnsi="Times" w:cs="Times"/>
          <w:color w:val="000000"/>
          <w:sz w:val="26"/>
          <w:szCs w:val="26"/>
        </w:rPr>
        <w:t xml:space="preserve"> 1995). Each of the four (genuine or fabricated) studies provided us with summary statistics in a 2 (low/high anchoring) × 2 (male/female) factorial design. Our analysis of the data fabrication detection methods used the summary statistics (i.e., means, standard deviations, and test results) of the four anchoring studies fabricated by each participant or the four anchoring studies that had actually been conducted by each </w:t>
      </w:r>
      <w:ins w:id="140" w:author="Jelte Wicherts" w:date="2018-08-28T07:22:00Z">
        <w:r w:rsidR="0033256C">
          <w:rPr>
            <w:rFonts w:ascii="Times" w:hAnsi="Times" w:cs="Times"/>
            <w:color w:val="000000"/>
            <w:sz w:val="26"/>
            <w:szCs w:val="26"/>
          </w:rPr>
          <w:t xml:space="preserve">of the 36 </w:t>
        </w:r>
      </w:ins>
      <w:r>
        <w:rPr>
          <w:rFonts w:ascii="Times" w:hAnsi="Times" w:cs="Times"/>
          <w:color w:val="000000"/>
          <w:sz w:val="26"/>
          <w:szCs w:val="26"/>
        </w:rPr>
        <w:t>participating lab</w:t>
      </w:r>
      <w:ins w:id="141" w:author="Jelte Wicherts" w:date="2018-08-28T07:22:00Z">
        <w:r w:rsidR="0033256C">
          <w:rPr>
            <w:rFonts w:ascii="Times" w:hAnsi="Times" w:cs="Times"/>
            <w:color w:val="000000"/>
            <w:sz w:val="26"/>
            <w:szCs w:val="26"/>
          </w:rPr>
          <w:t>s</w:t>
        </w:r>
      </w:ins>
      <w:r>
        <w:rPr>
          <w:rFonts w:ascii="Times" w:hAnsi="Times" w:cs="Times"/>
          <w:color w:val="000000"/>
          <w:sz w:val="26"/>
          <w:szCs w:val="26"/>
        </w:rPr>
        <w:t xml:space="preserve"> in the Many Labs project (R. A. Klein et al. 2014). </w:t>
      </w:r>
    </w:p>
    <w:p w14:paraId="0BA9E5C2" w14:textId="4E68A63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test results available </w:t>
      </w:r>
      <w:ins w:id="142" w:author="Jelte Wicherts" w:date="2018-08-28T07:22:00Z">
        <w:r w:rsidR="0033256C">
          <w:rPr>
            <w:rFonts w:ascii="Times" w:hAnsi="Times" w:cs="Times"/>
            <w:color w:val="000000"/>
            <w:sz w:val="26"/>
            <w:szCs w:val="26"/>
          </w:rPr>
          <w:t xml:space="preserve">for each </w:t>
        </w:r>
      </w:ins>
      <w:ins w:id="143" w:author="Jelte Wicherts" w:date="2018-08-28T07:23:00Z">
        <w:r w:rsidR="0033256C">
          <w:rPr>
            <w:rFonts w:ascii="Times" w:hAnsi="Times" w:cs="Times"/>
            <w:color w:val="000000"/>
            <w:sz w:val="26"/>
            <w:szCs w:val="26"/>
          </w:rPr>
          <w:t>fabricated</w:t>
        </w:r>
      </w:ins>
      <w:ins w:id="144" w:author="Jelte Wicherts" w:date="2018-08-28T07:22:00Z">
        <w:r w:rsidR="0033256C">
          <w:rPr>
            <w:rFonts w:ascii="Times" w:hAnsi="Times" w:cs="Times"/>
            <w:color w:val="000000"/>
            <w:sz w:val="26"/>
            <w:szCs w:val="26"/>
          </w:rPr>
          <w:t xml:space="preserve"> </w:t>
        </w:r>
      </w:ins>
      <w:ins w:id="145" w:author="Jelte Wicherts" w:date="2018-08-28T07:24:00Z">
        <w:r w:rsidR="0033256C">
          <w:rPr>
            <w:rFonts w:ascii="Times" w:hAnsi="Times" w:cs="Times"/>
            <w:color w:val="000000"/>
            <w:sz w:val="26"/>
            <w:szCs w:val="26"/>
          </w:rPr>
          <w:t>or</w:t>
        </w:r>
      </w:ins>
      <w:ins w:id="146" w:author="Jelte Wicherts" w:date="2018-08-28T07:22:00Z">
        <w:r w:rsidR="0033256C">
          <w:rPr>
            <w:rFonts w:ascii="Times" w:hAnsi="Times" w:cs="Times"/>
            <w:color w:val="000000"/>
            <w:sz w:val="26"/>
            <w:szCs w:val="26"/>
          </w:rPr>
          <w:t xml:space="preserve"> </w:t>
        </w:r>
      </w:ins>
      <w:ins w:id="147" w:author="Jelte Wicherts" w:date="2018-08-28T07:23:00Z">
        <w:r w:rsidR="0033256C">
          <w:rPr>
            <w:rFonts w:ascii="Times" w:hAnsi="Times" w:cs="Times"/>
            <w:color w:val="000000"/>
            <w:sz w:val="26"/>
            <w:szCs w:val="26"/>
          </w:rPr>
          <w:t>genuine</w:t>
        </w:r>
      </w:ins>
      <w:ins w:id="148" w:author="Jelte Wicherts" w:date="2018-08-28T07:22:00Z">
        <w:r w:rsidR="0033256C">
          <w:rPr>
            <w:rFonts w:ascii="Times" w:hAnsi="Times" w:cs="Times"/>
            <w:color w:val="000000"/>
            <w:sz w:val="26"/>
            <w:szCs w:val="26"/>
          </w:rPr>
          <w:t xml:space="preserve"> study </w:t>
        </w:r>
      </w:ins>
      <w:r>
        <w:rPr>
          <w:rFonts w:ascii="Times" w:hAnsi="Times" w:cs="Times"/>
          <w:color w:val="000000"/>
          <w:sz w:val="26"/>
          <w:szCs w:val="26"/>
        </w:rPr>
        <w:t xml:space="preserve">are the main effect of the anchoring condition, the main effect of gender, and the interaction effect between the anchoring conditions and gender conditions. </w:t>
      </w:r>
      <w:commentRangeStart w:id="149"/>
      <w:r>
        <w:rPr>
          <w:rFonts w:ascii="Times" w:hAnsi="Times" w:cs="Times"/>
          <w:color w:val="000000"/>
          <w:sz w:val="26"/>
          <w:szCs w:val="26"/>
        </w:rPr>
        <w:t xml:space="preserve">For current purposes, a </w:t>
      </w:r>
      <w:commentRangeStart w:id="150"/>
      <w:r>
        <w:rPr>
          <w:rFonts w:ascii="Times" w:hAnsi="Times" w:cs="Times"/>
          <w:color w:val="000000"/>
          <w:sz w:val="26"/>
          <w:szCs w:val="26"/>
        </w:rPr>
        <w:t xml:space="preserve">participant </w:t>
      </w:r>
      <w:commentRangeEnd w:id="150"/>
      <w:r w:rsidR="0090650B">
        <w:rPr>
          <w:rStyle w:val="CommentReference"/>
        </w:rPr>
        <w:commentReference w:id="150"/>
      </w:r>
      <w:r>
        <w:rPr>
          <w:rFonts w:ascii="Times" w:hAnsi="Times" w:cs="Times"/>
          <w:color w:val="000000"/>
          <w:sz w:val="26"/>
          <w:szCs w:val="26"/>
        </w:rPr>
        <w:t xml:space="preserve">is defined as researcher/lab where the four anchoring studies’ summary statistics originate from. </w:t>
      </w:r>
      <w:commentRangeEnd w:id="149"/>
      <w:r w:rsidR="0033256C">
        <w:rPr>
          <w:rStyle w:val="CommentReference"/>
        </w:rPr>
        <w:commentReference w:id="149"/>
      </w:r>
      <w:r>
        <w:rPr>
          <w:rFonts w:ascii="Times" w:hAnsi="Times" w:cs="Times"/>
          <w:color w:val="000000"/>
          <w:sz w:val="26"/>
          <w:szCs w:val="26"/>
        </w:rPr>
        <w:t xml:space="preserve">All materials, data, and analyses scripts are freely available on the OSF (https://osf.io/b24pq) and a preregistration is available at https://osf.io/tshx8/. Throughout this report, we will indicate which facets were not preregistered or deviate from the preregistration (for example by denoting “(not preregistered)” or “(deviation from preregistration)”) and explain the reason of the deviation. </w:t>
      </w:r>
    </w:p>
    <w:p w14:paraId="0FDFFCA6"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Data collection </w:t>
      </w:r>
    </w:p>
    <w:p w14:paraId="1EEC367C" w14:textId="5CF6B269"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downloaded thirty-six genuine data sets from the publicly available Many Labs (ML) project (https: //osf.io/pqf9r; R. A. Klein et al. 2014). The ML project replicated several effects across thirty-six </w:t>
      </w:r>
      <w:commentRangeStart w:id="151"/>
      <w:r>
        <w:rPr>
          <w:rFonts w:ascii="Times" w:hAnsi="Times" w:cs="Times"/>
          <w:color w:val="000000"/>
          <w:sz w:val="26"/>
          <w:szCs w:val="26"/>
        </w:rPr>
        <w:t>locations</w:t>
      </w:r>
      <w:commentRangeEnd w:id="151"/>
      <w:r w:rsidR="00B85097">
        <w:rPr>
          <w:rStyle w:val="CommentReference"/>
        </w:rPr>
        <w:commentReference w:id="151"/>
      </w:r>
      <w:r>
        <w:rPr>
          <w:rFonts w:ascii="Times" w:hAnsi="Times" w:cs="Times"/>
          <w:color w:val="000000"/>
          <w:sz w:val="26"/>
          <w:szCs w:val="26"/>
        </w:rPr>
        <w:t xml:space="preserve">, including the anchoring effect in the four studies mentioned previously. Considering the size of the ML project, the transparency of research results, and minimal individual gain for fabricating data, we felt confident to assume these data are genuine. For each of the thirty-six locations we computed three </w:t>
      </w:r>
      <w:r>
        <w:rPr>
          <w:rFonts w:ascii="Times" w:hAnsi="Times" w:cs="Times"/>
          <w:color w:val="000000"/>
          <w:sz w:val="26"/>
          <w:szCs w:val="26"/>
        </w:rPr>
        <w:lastRenderedPageBreak/>
        <w:t xml:space="preserve">summary statistics (i.e., sample sizes, means, and standard deviations) for each of the four conditions in </w:t>
      </w:r>
      <w:ins w:id="152" w:author="Jelte Wicherts" w:date="2018-08-28T07:27:00Z">
        <w:r w:rsidR="00B85097">
          <w:rPr>
            <w:rFonts w:ascii="Times" w:hAnsi="Times" w:cs="Times"/>
            <w:color w:val="000000"/>
            <w:sz w:val="26"/>
            <w:szCs w:val="26"/>
          </w:rPr>
          <w:t xml:space="preserve">each of </w:t>
        </w:r>
      </w:ins>
      <w:r>
        <w:rPr>
          <w:rFonts w:ascii="Times" w:hAnsi="Times" w:cs="Times"/>
          <w:color w:val="000000"/>
          <w:sz w:val="26"/>
          <w:szCs w:val="26"/>
        </w:rPr>
        <w:t xml:space="preserve">the four anchoring studies (i.e., 3 × 4 × 4; data: https://osf.io/5xgcp/). We computed these summary statistics from the raw ML data, which were cleaned using the original analysis scripts from the ML project. </w:t>
      </w:r>
    </w:p>
    <w:p w14:paraId="66F30624" w14:textId="6025C305"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sampling frame for the participants </w:t>
      </w:r>
      <w:ins w:id="153" w:author="Jelte Wicherts" w:date="2018-08-28T07:34:00Z">
        <w:r w:rsidR="00E001FD">
          <w:rPr>
            <w:rFonts w:ascii="Times" w:hAnsi="Times" w:cs="Times"/>
            <w:color w:val="000000"/>
            <w:sz w:val="26"/>
            <w:szCs w:val="26"/>
          </w:rPr>
          <w:t xml:space="preserve">whom we </w:t>
        </w:r>
      </w:ins>
      <w:r>
        <w:rPr>
          <w:rFonts w:ascii="Times" w:hAnsi="Times" w:cs="Times"/>
          <w:color w:val="000000"/>
          <w:sz w:val="26"/>
          <w:szCs w:val="26"/>
        </w:rPr>
        <w:t>asked to fabricate data consisted of 2,038 psychology researchers who published a peer-reviewed paper in 2015, as indexed in Web of Science (</w:t>
      </w:r>
      <w:proofErr w:type="spellStart"/>
      <w:r>
        <w:rPr>
          <w:rFonts w:ascii="Times" w:hAnsi="Times" w:cs="Times"/>
          <w:color w:val="000000"/>
          <w:sz w:val="26"/>
          <w:szCs w:val="26"/>
        </w:rPr>
        <w:t>WoS</w:t>
      </w:r>
      <w:proofErr w:type="spellEnd"/>
      <w:r>
        <w:rPr>
          <w:rFonts w:ascii="Times" w:hAnsi="Times" w:cs="Times"/>
          <w:color w:val="000000"/>
          <w:sz w:val="26"/>
          <w:szCs w:val="26"/>
        </w:rPr>
        <w:t>) with the filter set to the U.S. We sampled psychology researchers to improve familiarity with the anchoring effect (</w:t>
      </w:r>
      <w:proofErr w:type="spellStart"/>
      <w:r>
        <w:rPr>
          <w:rFonts w:ascii="Times" w:hAnsi="Times" w:cs="Times"/>
          <w:color w:val="000000"/>
          <w:sz w:val="26"/>
          <w:szCs w:val="26"/>
        </w:rPr>
        <w:t>Tversky</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Kahneman</w:t>
      </w:r>
      <w:proofErr w:type="spellEnd"/>
      <w:r>
        <w:rPr>
          <w:rFonts w:ascii="Times" w:hAnsi="Times" w:cs="Times"/>
          <w:color w:val="000000"/>
          <w:sz w:val="26"/>
          <w:szCs w:val="26"/>
        </w:rPr>
        <w:t xml:space="preserve"> 1974; </w:t>
      </w:r>
      <w:proofErr w:type="spellStart"/>
      <w:r>
        <w:rPr>
          <w:rFonts w:ascii="Times" w:hAnsi="Times" w:cs="Times"/>
          <w:color w:val="000000"/>
          <w:sz w:val="26"/>
          <w:szCs w:val="26"/>
        </w:rPr>
        <w:t>Jacowitz</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Kahneman</w:t>
      </w:r>
      <w:proofErr w:type="spellEnd"/>
      <w:r>
        <w:rPr>
          <w:rFonts w:ascii="Times" w:hAnsi="Times" w:cs="Times"/>
          <w:color w:val="000000"/>
          <w:sz w:val="26"/>
          <w:szCs w:val="26"/>
        </w:rPr>
        <w:t xml:space="preserve"> 1995). We filtered for U.S. researchers to ensure familiarity with the imperial measurement system, which is the scale of some of the anchoring studies and in order to reduce heterogeneity across fabricators.</w:t>
      </w:r>
      <w:r>
        <w:rPr>
          <w:rFonts w:ascii="Times" w:hAnsi="Times" w:cs="Times"/>
          <w:color w:val="000000"/>
          <w:position w:val="10"/>
          <w:sz w:val="18"/>
          <w:szCs w:val="18"/>
        </w:rPr>
        <w:t xml:space="preserve">2 </w:t>
      </w:r>
      <w:r>
        <w:rPr>
          <w:rFonts w:ascii="Times" w:hAnsi="Times" w:cs="Times"/>
          <w:color w:val="000000"/>
          <w:sz w:val="26"/>
          <w:szCs w:val="26"/>
        </w:rPr>
        <w:t xml:space="preserve">We searched </w:t>
      </w:r>
      <w:proofErr w:type="spellStart"/>
      <w:r>
        <w:rPr>
          <w:rFonts w:ascii="Times" w:hAnsi="Times" w:cs="Times"/>
          <w:color w:val="000000"/>
          <w:sz w:val="26"/>
          <w:szCs w:val="26"/>
        </w:rPr>
        <w:t>WoS</w:t>
      </w:r>
      <w:proofErr w:type="spellEnd"/>
      <w:r>
        <w:rPr>
          <w:rFonts w:ascii="Times" w:hAnsi="Times" w:cs="Times"/>
          <w:color w:val="000000"/>
          <w:sz w:val="26"/>
          <w:szCs w:val="26"/>
        </w:rPr>
        <w:t xml:space="preserve"> on October 13, 2015. In total, 2,038 unique corresponding e-mails were extracted from 2,014 papers (due to multiple corresponding authors). </w:t>
      </w:r>
    </w:p>
    <w:p w14:paraId="143F7DC7" w14:textId="338F54B2"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From these 2,038 psychology researchers, we e-mailed a random sample of 1,000 researchers to participate in our study (April 25, 2016; osf.io/s4w8r). We used </w:t>
      </w:r>
      <w:proofErr w:type="spellStart"/>
      <w:r>
        <w:rPr>
          <w:rFonts w:ascii="Times" w:hAnsi="Times" w:cs="Times"/>
          <w:color w:val="000000"/>
          <w:sz w:val="26"/>
          <w:szCs w:val="26"/>
        </w:rPr>
        <w:t>Qualtrics</w:t>
      </w:r>
      <w:proofErr w:type="spellEnd"/>
      <w:r>
        <w:rPr>
          <w:rFonts w:ascii="Times" w:hAnsi="Times" w:cs="Times"/>
          <w:color w:val="000000"/>
          <w:sz w:val="26"/>
          <w:szCs w:val="26"/>
        </w:rPr>
        <w:t xml:space="preserve"> and removed identifying information not essential to the study (e.g., no IP-addresses saved). We informed the participating researchers that the study would require them to fabricate data and explicitly mentioned that we would investigate these data with statistical methods to detect data fabrication. We also clarified to the participants that they could stop at any time without providing a reason. If they wanted, participants received a $30 Amazon gift card as compensation for their participation if they were willing to enter their email address. They could win an additional $50 Amazon gift card if they were one of three top fabricators (participants were not informed about how we planned to detect data fabrication; the procedure for this is explained in the Data Analysis section)</w:t>
      </w:r>
      <w:commentRangeStart w:id="154"/>
      <w:r>
        <w:rPr>
          <w:rFonts w:ascii="Times" w:hAnsi="Times" w:cs="Times"/>
          <w:color w:val="000000"/>
          <w:sz w:val="26"/>
          <w:szCs w:val="26"/>
        </w:rPr>
        <w:t xml:space="preserve">. </w:t>
      </w:r>
      <w:commentRangeEnd w:id="154"/>
      <w:r w:rsidR="003851D0">
        <w:rPr>
          <w:rStyle w:val="CommentReference"/>
        </w:rPr>
        <w:commentReference w:id="154"/>
      </w:r>
      <w:del w:id="155" w:author="Jelte Wicherts" w:date="2018-08-28T07:36:00Z">
        <w:r w:rsidDel="003851D0">
          <w:rPr>
            <w:rFonts w:ascii="Times" w:hAnsi="Times" w:cs="Times"/>
            <w:color w:val="000000"/>
            <w:sz w:val="26"/>
            <w:szCs w:val="26"/>
          </w:rPr>
          <w:delText xml:space="preserve">We did inform participants about how we planned to detect data fabrication. </w:delText>
        </w:r>
      </w:del>
      <w:r>
        <w:rPr>
          <w:rFonts w:ascii="Times" w:hAnsi="Times" w:cs="Times"/>
          <w:color w:val="000000"/>
          <w:sz w:val="26"/>
          <w:szCs w:val="26"/>
        </w:rPr>
        <w:t xml:space="preserve">The provided e-mail addresses were unlinked from individual responses upon sending the bonus gift cards. The full </w:t>
      </w:r>
      <w:proofErr w:type="spellStart"/>
      <w:r>
        <w:rPr>
          <w:rFonts w:ascii="Times" w:hAnsi="Times" w:cs="Times"/>
          <w:color w:val="000000"/>
          <w:sz w:val="26"/>
          <w:szCs w:val="26"/>
        </w:rPr>
        <w:t>Qualtrics</w:t>
      </w:r>
      <w:proofErr w:type="spellEnd"/>
      <w:r>
        <w:rPr>
          <w:rFonts w:ascii="Times" w:hAnsi="Times" w:cs="Times"/>
          <w:color w:val="000000"/>
          <w:sz w:val="26"/>
          <w:szCs w:val="26"/>
        </w:rPr>
        <w:t xml:space="preserve"> survey is available at osf.io/rg3qc. </w:t>
      </w:r>
    </w:p>
    <w:p w14:paraId="62C907F1" w14:textId="7A2BEFE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Each participa</w:t>
      </w:r>
      <w:del w:id="156" w:author="Jelte Wicherts" w:date="2018-08-28T07:39:00Z">
        <w:r w:rsidDel="00030492">
          <w:rPr>
            <w:rFonts w:ascii="Times" w:hAnsi="Times" w:cs="Times"/>
            <w:color w:val="000000"/>
            <w:sz w:val="26"/>
            <w:szCs w:val="26"/>
          </w:rPr>
          <w:delText>n</w:delText>
        </w:r>
      </w:del>
      <w:r>
        <w:rPr>
          <w:rFonts w:ascii="Times" w:hAnsi="Times" w:cs="Times"/>
          <w:color w:val="000000"/>
          <w:sz w:val="26"/>
          <w:szCs w:val="26"/>
        </w:rPr>
        <w:t>t</w:t>
      </w:r>
      <w:ins w:id="157" w:author="Jelte Wicherts" w:date="2018-08-28T07:39:00Z">
        <w:r w:rsidR="00030492">
          <w:rPr>
            <w:rFonts w:ascii="Times" w:hAnsi="Times" w:cs="Times"/>
            <w:color w:val="000000"/>
            <w:sz w:val="26"/>
            <w:szCs w:val="26"/>
          </w:rPr>
          <w:t xml:space="preserve">ing </w:t>
        </w:r>
        <w:commentRangeStart w:id="158"/>
        <w:r w:rsidR="00030492">
          <w:rPr>
            <w:rFonts w:ascii="Times" w:hAnsi="Times" w:cs="Times"/>
            <w:color w:val="000000"/>
            <w:sz w:val="26"/>
            <w:szCs w:val="26"/>
          </w:rPr>
          <w:t>fabricator</w:t>
        </w:r>
      </w:ins>
      <w:r>
        <w:rPr>
          <w:rFonts w:ascii="Times" w:hAnsi="Times" w:cs="Times"/>
          <w:color w:val="000000"/>
          <w:sz w:val="26"/>
          <w:szCs w:val="26"/>
        </w:rPr>
        <w:t xml:space="preserve"> </w:t>
      </w:r>
      <w:commentRangeEnd w:id="158"/>
      <w:r w:rsidR="00030492">
        <w:rPr>
          <w:rStyle w:val="CommentReference"/>
        </w:rPr>
        <w:commentReference w:id="158"/>
      </w:r>
      <w:r>
        <w:rPr>
          <w:rFonts w:ascii="Times" w:hAnsi="Times" w:cs="Times"/>
          <w:color w:val="000000"/>
          <w:sz w:val="26"/>
          <w:szCs w:val="26"/>
        </w:rPr>
        <w:t>was instructed to fabricate 32 summary statistics (4 studies × 2 anchoring conditions × 2 sexes × 2 statistics [mean and SD]) that corresponded to three hypotheses. We instructed participants to fabricate results for the following hypotheses: there is (</w:t>
      </w:r>
      <w:proofErr w:type="spellStart"/>
      <w:r>
        <w:rPr>
          <w:rFonts w:ascii="Times" w:hAnsi="Times" w:cs="Times"/>
          <w:color w:val="000000"/>
          <w:sz w:val="26"/>
          <w:szCs w:val="26"/>
        </w:rPr>
        <w:t>i</w:t>
      </w:r>
      <w:proofErr w:type="spellEnd"/>
      <w:r>
        <w:rPr>
          <w:rFonts w:ascii="Times" w:hAnsi="Times" w:cs="Times"/>
          <w:color w:val="000000"/>
          <w:sz w:val="26"/>
          <w:szCs w:val="26"/>
        </w:rPr>
        <w:t xml:space="preserve">) a positive main effect of the anchoring </w:t>
      </w:r>
    </w:p>
    <w:p w14:paraId="5542A1C9" w14:textId="7F5253B0" w:rsidR="00632D8B" w:rsidRDefault="00632D8B" w:rsidP="00632D8B">
      <w:pPr>
        <w:widowControl w:val="0"/>
        <w:autoSpaceDE w:val="0"/>
        <w:autoSpaceDN w:val="0"/>
        <w:adjustRightInd w:val="0"/>
        <w:spacing w:after="240" w:line="180" w:lineRule="atLeast"/>
        <w:rPr>
          <w:rFonts w:ascii="Times" w:hAnsi="Times" w:cs="Times"/>
          <w:color w:val="000000"/>
        </w:rPr>
      </w:pPr>
      <w:r>
        <w:rPr>
          <w:rFonts w:ascii="Times" w:hAnsi="Times" w:cs="Times"/>
          <w:color w:val="000000"/>
          <w:position w:val="8"/>
          <w:sz w:val="16"/>
          <w:szCs w:val="16"/>
        </w:rPr>
        <w:t>2</w:t>
      </w:r>
      <w:r>
        <w:rPr>
          <w:rFonts w:ascii="Times" w:hAnsi="Times" w:cs="Times"/>
          <w:color w:val="000000"/>
          <w:sz w:val="21"/>
          <w:szCs w:val="21"/>
        </w:rPr>
        <w:t>We discovered that we included several non-U.S. researcher</w:t>
      </w:r>
      <w:ins w:id="159" w:author="Jelte Wicherts" w:date="2018-08-28T07:38:00Z">
        <w:r w:rsidR="00030492">
          <w:rPr>
            <w:rFonts w:ascii="Times" w:hAnsi="Times" w:cs="Times"/>
            <w:color w:val="000000"/>
            <w:sz w:val="21"/>
            <w:szCs w:val="21"/>
          </w:rPr>
          <w:t>s</w:t>
        </w:r>
      </w:ins>
      <w:r>
        <w:rPr>
          <w:rFonts w:ascii="Times" w:hAnsi="Times" w:cs="Times"/>
          <w:color w:val="000000"/>
          <w:sz w:val="21"/>
          <w:szCs w:val="21"/>
        </w:rPr>
        <w:t xml:space="preserve"> against our initial aim. We filtered Web of Science on U.S. origin, but found out that this meant that one of the authors on the paper was U.S. based. As such, corresponding authors might still be non-U.S. Based on a search through the </w:t>
      </w:r>
      <w:proofErr w:type="gramStart"/>
      <w:r>
        <w:rPr>
          <w:rFonts w:ascii="Times" w:hAnsi="Times" w:cs="Times"/>
          <w:color w:val="000000"/>
          <w:sz w:val="21"/>
          <w:szCs w:val="21"/>
        </w:rPr>
        <w:t>open ended</w:t>
      </w:r>
      <w:proofErr w:type="gramEnd"/>
      <w:r>
        <w:rPr>
          <w:rFonts w:ascii="Times" w:hAnsi="Times" w:cs="Times"/>
          <w:color w:val="000000"/>
          <w:sz w:val="21"/>
          <w:szCs w:val="21"/>
        </w:rPr>
        <w:t xml:space="preserve"> comments of the participant’s responses, there was no mention of issues in fabricating the data related to the metric or imperial system. </w:t>
      </w:r>
    </w:p>
    <w:p w14:paraId="784571CF" w14:textId="77777777" w:rsidR="00632D8B" w:rsidRDefault="00632D8B" w:rsidP="00632D8B">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5AB08575" wp14:editId="40FCC8EC">
            <wp:extent cx="1447800" cy="6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6985"/>
                    </a:xfrm>
                    <a:prstGeom prst="rect">
                      <a:avLst/>
                    </a:prstGeom>
                    <a:noFill/>
                    <a:ln>
                      <a:noFill/>
                    </a:ln>
                  </pic:spPr>
                </pic:pic>
              </a:graphicData>
            </a:graphic>
          </wp:inline>
        </w:drawing>
      </w:r>
    </w:p>
    <w:p w14:paraId="1B2C1194"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80 </w:t>
      </w:r>
    </w:p>
    <w:p w14:paraId="04AB2C84" w14:textId="6702E414"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condition, (ii) no effect of sex, and (iii) no interaction effect between condition and sex. We fixed the sample sizes in the </w:t>
      </w:r>
      <w:commentRangeStart w:id="160"/>
      <w:ins w:id="161" w:author="Jelte Wicherts" w:date="2018-08-28T07:40:00Z">
        <w:r w:rsidR="00030492">
          <w:rPr>
            <w:rFonts w:ascii="Times" w:hAnsi="Times" w:cs="Times"/>
            <w:color w:val="000000"/>
            <w:sz w:val="26"/>
            <w:szCs w:val="26"/>
          </w:rPr>
          <w:t xml:space="preserve">fabricated </w:t>
        </w:r>
        <w:commentRangeEnd w:id="160"/>
        <w:r w:rsidR="00030492">
          <w:rPr>
            <w:rStyle w:val="CommentReference"/>
          </w:rPr>
          <w:commentReference w:id="160"/>
        </w:r>
      </w:ins>
      <w:r>
        <w:rPr>
          <w:rFonts w:ascii="Times" w:hAnsi="Times" w:cs="Times"/>
          <w:color w:val="000000"/>
          <w:sz w:val="26"/>
          <w:szCs w:val="26"/>
        </w:rPr>
        <w:t xml:space="preserve">anchoring studies to 25 per cell so that </w:t>
      </w:r>
      <w:r>
        <w:rPr>
          <w:rFonts w:ascii="Times" w:hAnsi="Times" w:cs="Times"/>
          <w:color w:val="000000"/>
          <w:sz w:val="26"/>
          <w:szCs w:val="26"/>
        </w:rPr>
        <w:lastRenderedPageBreak/>
        <w:t xml:space="preserve">participants did not need to fabricate sample sizes. These </w:t>
      </w:r>
      <w:commentRangeStart w:id="162"/>
      <w:ins w:id="163" w:author="Jelte Wicherts" w:date="2018-08-28T07:40:00Z">
        <w:r w:rsidR="00030492">
          <w:rPr>
            <w:rFonts w:ascii="Times" w:hAnsi="Times" w:cs="Times"/>
            <w:color w:val="000000"/>
            <w:sz w:val="26"/>
            <w:szCs w:val="26"/>
          </w:rPr>
          <w:t xml:space="preserve">XX </w:t>
        </w:r>
      </w:ins>
      <w:commentRangeEnd w:id="162"/>
      <w:ins w:id="164" w:author="Jelte Wicherts" w:date="2018-08-28T07:41:00Z">
        <w:r w:rsidR="00030492">
          <w:rPr>
            <w:rStyle w:val="CommentReference"/>
          </w:rPr>
          <w:commentReference w:id="162"/>
        </w:r>
      </w:ins>
      <w:r>
        <w:rPr>
          <w:rFonts w:ascii="Times" w:hAnsi="Times" w:cs="Times"/>
          <w:color w:val="000000"/>
          <w:sz w:val="26"/>
          <w:szCs w:val="26"/>
        </w:rPr>
        <w:t xml:space="preserve">fabricated summary statistics and their accompanying test results for these three hypotheses serve as the data to examine the properties of statistical tools to detect data fabrication. </w:t>
      </w:r>
    </w:p>
    <w:p w14:paraId="35D77DF3" w14:textId="4A2125F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We provided participa</w:t>
      </w:r>
      <w:ins w:id="165" w:author="Jelte Wicherts" w:date="2018-08-28T07:43:00Z">
        <w:r w:rsidR="00030492">
          <w:rPr>
            <w:rFonts w:ascii="Times" w:hAnsi="Times" w:cs="Times"/>
            <w:color w:val="000000"/>
            <w:sz w:val="26"/>
            <w:szCs w:val="26"/>
          </w:rPr>
          <w:t xml:space="preserve">ting fabricators </w:t>
        </w:r>
      </w:ins>
      <w:del w:id="166" w:author="Jelte Wicherts" w:date="2018-08-28T07:43:00Z">
        <w:r w:rsidDel="00030492">
          <w:rPr>
            <w:rFonts w:ascii="Times" w:hAnsi="Times" w:cs="Times"/>
            <w:color w:val="000000"/>
            <w:sz w:val="26"/>
            <w:szCs w:val="26"/>
          </w:rPr>
          <w:delText xml:space="preserve">nts </w:delText>
        </w:r>
      </w:del>
      <w:r>
        <w:rPr>
          <w:rFonts w:ascii="Times" w:hAnsi="Times" w:cs="Times"/>
          <w:color w:val="000000"/>
          <w:sz w:val="26"/>
          <w:szCs w:val="26"/>
        </w:rPr>
        <w:t xml:space="preserve">with a template spreadsheet to fill out the fabricated data, in order to standardize the fabrication process without restraining the </w:t>
      </w:r>
      <w:del w:id="167" w:author="Jelte Wicherts" w:date="2018-08-28T07:43:00Z">
        <w:r w:rsidDel="00030492">
          <w:rPr>
            <w:rFonts w:ascii="Times" w:hAnsi="Times" w:cs="Times"/>
            <w:color w:val="000000"/>
            <w:sz w:val="26"/>
            <w:szCs w:val="26"/>
          </w:rPr>
          <w:delText xml:space="preserve">participant </w:delText>
        </w:r>
      </w:del>
      <w:ins w:id="168" w:author="Jelte Wicherts" w:date="2018-08-28T07:43:00Z">
        <w:r w:rsidR="00030492">
          <w:rPr>
            <w:rFonts w:ascii="Times" w:hAnsi="Times" w:cs="Times"/>
            <w:color w:val="000000"/>
            <w:sz w:val="26"/>
            <w:szCs w:val="26"/>
          </w:rPr>
          <w:t xml:space="preserve">fabricators </w:t>
        </w:r>
      </w:ins>
      <w:del w:id="169" w:author="Jelte Wicherts" w:date="2018-08-28T07:43:00Z">
        <w:r w:rsidDel="00030492">
          <w:rPr>
            <w:rFonts w:ascii="Times" w:hAnsi="Times" w:cs="Times"/>
            <w:color w:val="000000"/>
            <w:sz w:val="26"/>
            <w:szCs w:val="26"/>
          </w:rPr>
          <w:delText>in how they chose to fabricate data</w:delText>
        </w:r>
      </w:del>
      <w:ins w:id="170" w:author="Jelte Wicherts" w:date="2018-08-28T07:43:00Z">
        <w:r w:rsidR="00030492">
          <w:rPr>
            <w:rFonts w:ascii="Times" w:hAnsi="Times" w:cs="Times"/>
            <w:color w:val="000000"/>
            <w:sz w:val="26"/>
            <w:szCs w:val="26"/>
          </w:rPr>
          <w:t>too much</w:t>
        </w:r>
      </w:ins>
      <w:r>
        <w:rPr>
          <w:rFonts w:ascii="Times" w:hAnsi="Times" w:cs="Times"/>
          <w:color w:val="000000"/>
          <w:sz w:val="26"/>
          <w:szCs w:val="26"/>
        </w:rPr>
        <w:t>. Figure 7.3 depicts an example of this spreadsheet (original: https://osf.io/w6v4u). We requested participa</w:t>
      </w:r>
      <w:ins w:id="171" w:author="Jelte Wicherts" w:date="2018-08-28T07:43:00Z">
        <w:r w:rsidR="00030492">
          <w:rPr>
            <w:rFonts w:ascii="Times" w:hAnsi="Times" w:cs="Times"/>
            <w:color w:val="000000"/>
            <w:sz w:val="26"/>
            <w:szCs w:val="26"/>
          </w:rPr>
          <w:t xml:space="preserve">ting fabricators </w:t>
        </w:r>
      </w:ins>
      <w:del w:id="172" w:author="Jelte Wicherts" w:date="2018-08-28T07:43:00Z">
        <w:r w:rsidDel="00030492">
          <w:rPr>
            <w:rFonts w:ascii="Times" w:hAnsi="Times" w:cs="Times"/>
            <w:color w:val="000000"/>
            <w:sz w:val="26"/>
            <w:szCs w:val="26"/>
          </w:rPr>
          <w:delText xml:space="preserve">nts </w:delText>
        </w:r>
      </w:del>
      <w:r>
        <w:rPr>
          <w:rFonts w:ascii="Times" w:hAnsi="Times" w:cs="Times"/>
          <w:color w:val="000000"/>
          <w:sz w:val="26"/>
          <w:szCs w:val="26"/>
        </w:rPr>
        <w:t>to fill out the yellow cells with fabricated data, which included means and standard deviations for the four conditions. Using these values, the spreadsheet automatically computed statistical tests and immediately showed them in the “Current result” column instantaneously. If these results supported the (</w:t>
      </w:r>
      <w:commentRangeStart w:id="173"/>
      <w:r>
        <w:rPr>
          <w:rFonts w:ascii="Times" w:hAnsi="Times" w:cs="Times"/>
          <w:color w:val="000000"/>
          <w:sz w:val="26"/>
          <w:szCs w:val="26"/>
        </w:rPr>
        <w:t>fabrication</w:t>
      </w:r>
      <w:commentRangeEnd w:id="173"/>
      <w:r w:rsidR="00030492">
        <w:rPr>
          <w:rStyle w:val="CommentReference"/>
        </w:rPr>
        <w:commentReference w:id="173"/>
      </w:r>
      <w:r>
        <w:rPr>
          <w:rFonts w:ascii="Times" w:hAnsi="Times" w:cs="Times"/>
          <w:color w:val="000000"/>
          <w:sz w:val="26"/>
          <w:szCs w:val="26"/>
        </w:rPr>
        <w:t xml:space="preserve">) hypotheses, a checkmark appeared as depicted in Figure 7.3. We required participants to copy-paste the yellow cells into </w:t>
      </w:r>
      <w:proofErr w:type="spellStart"/>
      <w:r>
        <w:rPr>
          <w:rFonts w:ascii="Times" w:hAnsi="Times" w:cs="Times"/>
          <w:color w:val="000000"/>
          <w:sz w:val="26"/>
          <w:szCs w:val="26"/>
        </w:rPr>
        <w:t>Qualtrics</w:t>
      </w:r>
      <w:proofErr w:type="spellEnd"/>
      <w:r>
        <w:rPr>
          <w:rFonts w:ascii="Times" w:hAnsi="Times" w:cs="Times"/>
          <w:color w:val="000000"/>
          <w:sz w:val="26"/>
          <w:szCs w:val="26"/>
        </w:rPr>
        <w:t>. This provided a standardized response format that could be automatically p</w:t>
      </w:r>
      <w:commentRangeStart w:id="174"/>
      <w:r>
        <w:rPr>
          <w:rFonts w:ascii="Times" w:hAnsi="Times" w:cs="Times"/>
          <w:color w:val="000000"/>
          <w:sz w:val="26"/>
          <w:szCs w:val="26"/>
        </w:rPr>
        <w:t>rocessed in the analyses</w:t>
      </w:r>
      <w:commentRangeEnd w:id="174"/>
      <w:r w:rsidR="00030492">
        <w:rPr>
          <w:rStyle w:val="CommentReference"/>
        </w:rPr>
        <w:commentReference w:id="174"/>
      </w:r>
      <w:r>
        <w:rPr>
          <w:rFonts w:ascii="Times" w:hAnsi="Times" w:cs="Times"/>
          <w:color w:val="000000"/>
          <w:sz w:val="26"/>
          <w:szCs w:val="26"/>
        </w:rPr>
        <w:t xml:space="preserve">. Technically, participants could provide a response that did not correspond to the instructions but none of them did. </w:t>
      </w:r>
    </w:p>
    <w:p w14:paraId="27079D62"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Figure 7.3: Example of a </w:t>
      </w:r>
      <w:proofErr w:type="gramStart"/>
      <w:r>
        <w:rPr>
          <w:rFonts w:ascii="Times" w:hAnsi="Times" w:cs="Times"/>
          <w:color w:val="000000"/>
          <w:sz w:val="26"/>
          <w:szCs w:val="26"/>
        </w:rPr>
        <w:t>filled out</w:t>
      </w:r>
      <w:proofErr w:type="gramEnd"/>
      <w:r>
        <w:rPr>
          <w:rFonts w:ascii="Times" w:hAnsi="Times" w:cs="Times"/>
          <w:color w:val="000000"/>
          <w:sz w:val="26"/>
          <w:szCs w:val="26"/>
        </w:rPr>
        <w:t xml:space="preserve"> template spreadsheet used in the fabrication process of Study 1. Respondents fabricated data in the yellow cells, which were used to automatically compute the results of the hypothesis tests, shown in the column "Current result". If the fabricated data confirm the hypotheses, a checkmark appeared in a green cell (one of four template spreadsheets available at https://osf.io/w6v4u). </w:t>
      </w:r>
    </w:p>
    <w:p w14:paraId="6A2D84BA" w14:textId="332B9E1A"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Upon completion of the data fabrication, we debriefed respondents within </w:t>
      </w:r>
      <w:proofErr w:type="spellStart"/>
      <w:r>
        <w:rPr>
          <w:rFonts w:ascii="Times" w:hAnsi="Times" w:cs="Times"/>
          <w:color w:val="000000"/>
          <w:sz w:val="26"/>
          <w:szCs w:val="26"/>
        </w:rPr>
        <w:t>Qualtrics</w:t>
      </w:r>
      <w:proofErr w:type="spellEnd"/>
      <w:r>
        <w:rPr>
          <w:rFonts w:ascii="Times" w:hAnsi="Times" w:cs="Times"/>
          <w:color w:val="000000"/>
          <w:sz w:val="26"/>
          <w:szCs w:val="26"/>
        </w:rPr>
        <w:t xml:space="preserve"> (full survey: osf.io/rg3qc/). Respondents self-rated their statistical knowledge (1 = extremely poor, 10 = excel</w:t>
      </w:r>
      <w:del w:id="175" w:author="Jelte Wicherts" w:date="2018-08-28T07:50:00Z">
        <w:r w:rsidDel="0094123B">
          <w:rPr>
            <w:rFonts w:ascii="Times" w:hAnsi="Times" w:cs="Times"/>
            <w:color w:val="000000"/>
            <w:sz w:val="26"/>
            <w:szCs w:val="26"/>
          </w:rPr>
          <w:delText xml:space="preserve">- </w:delText>
        </w:r>
      </w:del>
      <w:r>
        <w:rPr>
          <w:rFonts w:ascii="Times" w:hAnsi="Times" w:cs="Times"/>
          <w:color w:val="000000"/>
          <w:sz w:val="26"/>
          <w:szCs w:val="26"/>
        </w:rPr>
        <w:t xml:space="preserve">lent), what statistical analysis programs they used frequently (i.e., at least once per week), whether they had ever conducted an anchoring study themselves, whether they used a random number generator to fabricate data in </w:t>
      </w:r>
      <w:ins w:id="176" w:author="Jelte Wicherts" w:date="2018-08-28T07:50:00Z">
        <w:r w:rsidR="0094123B">
          <w:rPr>
            <w:rFonts w:ascii="Times" w:hAnsi="Times" w:cs="Times"/>
            <w:color w:val="000000"/>
            <w:sz w:val="26"/>
            <w:szCs w:val="26"/>
          </w:rPr>
          <w:t>our fabrication</w:t>
        </w:r>
      </w:ins>
      <w:del w:id="177" w:author="Jelte Wicherts" w:date="2018-08-28T07:50:00Z">
        <w:r w:rsidDel="0094123B">
          <w:rPr>
            <w:rFonts w:ascii="Times" w:hAnsi="Times" w:cs="Times"/>
            <w:color w:val="000000"/>
            <w:sz w:val="26"/>
            <w:szCs w:val="26"/>
          </w:rPr>
          <w:delText>this</w:delText>
        </w:r>
      </w:del>
      <w:r>
        <w:rPr>
          <w:rFonts w:ascii="Times" w:hAnsi="Times" w:cs="Times"/>
          <w:color w:val="000000"/>
          <w:sz w:val="26"/>
          <w:szCs w:val="26"/>
        </w:rPr>
        <w:t xml:space="preserve"> study, whether they fabricated raw data to get summary statistics, how many combinations of means and standard deviations they created for each study (on average), and a free- text description of their fabrication procedures per study. Lastly</w:t>
      </w:r>
      <w:ins w:id="178" w:author="Jelte Wicherts" w:date="2018-08-28T07:50:00Z">
        <w:r w:rsidR="0094123B">
          <w:rPr>
            <w:rFonts w:ascii="Times" w:hAnsi="Times" w:cs="Times"/>
            <w:color w:val="000000"/>
            <w:sz w:val="26"/>
            <w:szCs w:val="26"/>
          </w:rPr>
          <w:t>,</w:t>
        </w:r>
      </w:ins>
      <w:r>
        <w:rPr>
          <w:rFonts w:ascii="Times" w:hAnsi="Times" w:cs="Times"/>
          <w:color w:val="000000"/>
          <w:sz w:val="26"/>
          <w:szCs w:val="26"/>
        </w:rPr>
        <w:t xml:space="preserve"> we reminded participants that data fabrication is widely condemned by professional organizations, institutions, and funding agencies alike. This reminder was intended to minimize potential carry-over effects of the unethical </w:t>
      </w:r>
      <w:proofErr w:type="spellStart"/>
      <w:r>
        <w:rPr>
          <w:rFonts w:ascii="Times" w:hAnsi="Times" w:cs="Times"/>
          <w:color w:val="000000"/>
          <w:sz w:val="26"/>
          <w:szCs w:val="26"/>
        </w:rPr>
        <w:t>behavior</w:t>
      </w:r>
      <w:proofErr w:type="spellEnd"/>
      <w:r>
        <w:rPr>
          <w:rFonts w:ascii="Times" w:hAnsi="Times" w:cs="Times"/>
          <w:color w:val="000000"/>
          <w:sz w:val="26"/>
          <w:szCs w:val="26"/>
        </w:rPr>
        <w:t xml:space="preserve"> into actual research practice (</w:t>
      </w:r>
      <w:proofErr w:type="spellStart"/>
      <w:r>
        <w:rPr>
          <w:rFonts w:ascii="Times" w:hAnsi="Times" w:cs="Times"/>
          <w:color w:val="000000"/>
          <w:sz w:val="26"/>
          <w:szCs w:val="26"/>
        </w:rPr>
        <w:t>Mazar</w:t>
      </w:r>
      <w:proofErr w:type="spellEnd"/>
      <w:r>
        <w:rPr>
          <w:rFonts w:ascii="Times" w:hAnsi="Times" w:cs="Times"/>
          <w:color w:val="000000"/>
          <w:sz w:val="26"/>
          <w:szCs w:val="26"/>
        </w:rPr>
        <w:t xml:space="preserve">, Amir, and </w:t>
      </w:r>
      <w:proofErr w:type="spellStart"/>
      <w:r>
        <w:rPr>
          <w:rFonts w:ascii="Times" w:hAnsi="Times" w:cs="Times"/>
          <w:color w:val="000000"/>
          <w:sz w:val="26"/>
          <w:szCs w:val="26"/>
        </w:rPr>
        <w:t>Ariely</w:t>
      </w:r>
      <w:proofErr w:type="spellEnd"/>
      <w:r>
        <w:rPr>
          <w:rFonts w:ascii="Times" w:hAnsi="Times" w:cs="Times"/>
          <w:color w:val="000000"/>
          <w:sz w:val="26"/>
          <w:szCs w:val="26"/>
        </w:rPr>
        <w:t xml:space="preserve"> (2008); although a recent </w:t>
      </w:r>
      <w:proofErr w:type="spellStart"/>
      <w:r>
        <w:rPr>
          <w:rFonts w:ascii="Times" w:hAnsi="Times" w:cs="Times"/>
          <w:color w:val="000000"/>
          <w:sz w:val="26"/>
          <w:szCs w:val="26"/>
        </w:rPr>
        <w:t>multilab</w:t>
      </w:r>
      <w:proofErr w:type="spellEnd"/>
      <w:r>
        <w:rPr>
          <w:rFonts w:ascii="Times" w:hAnsi="Times" w:cs="Times"/>
          <w:color w:val="000000"/>
          <w:sz w:val="26"/>
          <w:szCs w:val="26"/>
        </w:rPr>
        <w:t xml:space="preserve"> replication contested this finding, osf.io/</w:t>
      </w:r>
      <w:proofErr w:type="spellStart"/>
      <w:r>
        <w:rPr>
          <w:rFonts w:ascii="Times" w:hAnsi="Times" w:cs="Times"/>
          <w:color w:val="000000"/>
          <w:sz w:val="26"/>
          <w:szCs w:val="26"/>
        </w:rPr>
        <w:t>cwavm</w:t>
      </w:r>
      <w:proofErr w:type="spellEnd"/>
      <w:r>
        <w:rPr>
          <w:rFonts w:ascii="Times" w:hAnsi="Times" w:cs="Times"/>
          <w:color w:val="000000"/>
          <w:sz w:val="26"/>
          <w:szCs w:val="26"/>
        </w:rPr>
        <w:t xml:space="preserve">/). Using </w:t>
      </w:r>
      <w:proofErr w:type="spellStart"/>
      <w:r>
        <w:rPr>
          <w:rFonts w:ascii="Times" w:hAnsi="Times" w:cs="Times"/>
          <w:color w:val="000000"/>
          <w:sz w:val="26"/>
          <w:szCs w:val="26"/>
        </w:rPr>
        <w:t>quotum</w:t>
      </w:r>
      <w:proofErr w:type="spellEnd"/>
      <w:r>
        <w:rPr>
          <w:rFonts w:ascii="Times" w:hAnsi="Times" w:cs="Times"/>
          <w:color w:val="000000"/>
          <w:sz w:val="26"/>
          <w:szCs w:val="26"/>
        </w:rPr>
        <w:t xml:space="preserve"> sampling, we collected as many responses as possible for the available 36 rewards, resulting in 39 fabricated </w:t>
      </w:r>
      <w:commentRangeStart w:id="179"/>
      <w:r>
        <w:rPr>
          <w:rFonts w:ascii="Times" w:hAnsi="Times" w:cs="Times"/>
          <w:color w:val="000000"/>
          <w:sz w:val="26"/>
          <w:szCs w:val="26"/>
        </w:rPr>
        <w:t xml:space="preserve">data sets </w:t>
      </w:r>
      <w:commentRangeEnd w:id="179"/>
      <w:r w:rsidR="00D408D3">
        <w:rPr>
          <w:rStyle w:val="CommentReference"/>
        </w:rPr>
        <w:commentReference w:id="179"/>
      </w:r>
      <w:r>
        <w:rPr>
          <w:rFonts w:ascii="Times" w:hAnsi="Times" w:cs="Times"/>
          <w:color w:val="000000"/>
          <w:sz w:val="26"/>
          <w:szCs w:val="26"/>
        </w:rPr>
        <w:t xml:space="preserve">(https://osf.io/e6zys; 3 participants did not participate for a bonus). </w:t>
      </w:r>
    </w:p>
    <w:p w14:paraId="6F49C263"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Data analysis </w:t>
      </w:r>
    </w:p>
    <w:p w14:paraId="7BB3429A" w14:textId="219A78CF" w:rsidR="00632D8B" w:rsidRDefault="00632D8B" w:rsidP="00632D8B">
      <w:pPr>
        <w:widowControl w:val="0"/>
        <w:autoSpaceDE w:val="0"/>
        <w:autoSpaceDN w:val="0"/>
        <w:adjustRightInd w:val="0"/>
        <w:spacing w:after="240" w:line="300" w:lineRule="atLeast"/>
        <w:rPr>
          <w:rFonts w:ascii="Times" w:hAnsi="Times" w:cs="Times"/>
          <w:color w:val="000000"/>
        </w:rPr>
      </w:pPr>
      <w:commentRangeStart w:id="180"/>
      <w:r>
        <w:rPr>
          <w:rFonts w:ascii="Times" w:hAnsi="Times" w:cs="Times"/>
          <w:color w:val="000000"/>
          <w:sz w:val="26"/>
          <w:szCs w:val="26"/>
        </w:rPr>
        <w:t xml:space="preserve">We </w:t>
      </w:r>
      <w:proofErr w:type="spellStart"/>
      <w:r>
        <w:rPr>
          <w:rFonts w:ascii="Times" w:hAnsi="Times" w:cs="Times"/>
          <w:color w:val="000000"/>
          <w:sz w:val="26"/>
          <w:szCs w:val="26"/>
        </w:rPr>
        <w:t>analyzed</w:t>
      </w:r>
      <w:proofErr w:type="spellEnd"/>
      <w:r>
        <w:rPr>
          <w:rFonts w:ascii="Times" w:hAnsi="Times" w:cs="Times"/>
          <w:color w:val="000000"/>
          <w:sz w:val="26"/>
          <w:szCs w:val="26"/>
        </w:rPr>
        <w:t xml:space="preserve"> the </w:t>
      </w:r>
      <w:ins w:id="181" w:author="Jelte Wicherts" w:date="2018-08-28T08:10:00Z">
        <w:r w:rsidR="00D408D3">
          <w:rPr>
            <w:rFonts w:ascii="Times" w:hAnsi="Times" w:cs="Times"/>
            <w:color w:val="000000"/>
            <w:sz w:val="26"/>
            <w:szCs w:val="26"/>
          </w:rPr>
          <w:t xml:space="preserve">36 </w:t>
        </w:r>
      </w:ins>
      <w:r>
        <w:rPr>
          <w:rFonts w:ascii="Times" w:hAnsi="Times" w:cs="Times"/>
          <w:color w:val="000000"/>
          <w:sz w:val="26"/>
          <w:szCs w:val="26"/>
        </w:rPr>
        <w:t>genuine</w:t>
      </w:r>
      <w:ins w:id="182" w:author="Jelte Wicherts" w:date="2018-08-28T08:10:00Z">
        <w:r w:rsidR="00D408D3">
          <w:rPr>
            <w:rFonts w:ascii="Times" w:hAnsi="Times" w:cs="Times"/>
            <w:color w:val="000000"/>
            <w:sz w:val="26"/>
            <w:szCs w:val="26"/>
          </w:rPr>
          <w:t xml:space="preserve"> datasets</w:t>
        </w:r>
      </w:ins>
      <w:del w:id="183" w:author="Jelte Wicherts" w:date="2018-08-28T08:10:00Z">
        <w:r w:rsidDel="00D408D3">
          <w:rPr>
            <w:rFonts w:ascii="Times" w:hAnsi="Times" w:cs="Times"/>
            <w:color w:val="000000"/>
            <w:sz w:val="26"/>
            <w:szCs w:val="26"/>
          </w:rPr>
          <w:delText>-</w:delText>
        </w:r>
      </w:del>
      <w:r>
        <w:rPr>
          <w:rFonts w:ascii="Times" w:hAnsi="Times" w:cs="Times"/>
          <w:color w:val="000000"/>
          <w:sz w:val="26"/>
          <w:szCs w:val="26"/>
        </w:rPr>
        <w:t xml:space="preserve"> and </w:t>
      </w:r>
      <w:ins w:id="184" w:author="Jelte Wicherts" w:date="2018-08-28T08:10:00Z">
        <w:r w:rsidR="00D408D3">
          <w:rPr>
            <w:rFonts w:ascii="Times" w:hAnsi="Times" w:cs="Times"/>
            <w:color w:val="000000"/>
            <w:sz w:val="26"/>
            <w:szCs w:val="26"/>
          </w:rPr>
          <w:t xml:space="preserve">the </w:t>
        </w:r>
        <w:proofErr w:type="gramStart"/>
        <w:r w:rsidR="00D408D3">
          <w:rPr>
            <w:rFonts w:ascii="Times" w:hAnsi="Times" w:cs="Times"/>
            <w:color w:val="000000"/>
            <w:sz w:val="26"/>
            <w:szCs w:val="26"/>
          </w:rPr>
          <w:t xml:space="preserve">39 </w:t>
        </w:r>
      </w:ins>
      <w:r>
        <w:rPr>
          <w:rFonts w:ascii="Times" w:hAnsi="Times" w:cs="Times"/>
          <w:color w:val="000000"/>
          <w:sz w:val="26"/>
          <w:szCs w:val="26"/>
        </w:rPr>
        <w:t>fabricated</w:t>
      </w:r>
      <w:proofErr w:type="gramEnd"/>
      <w:r>
        <w:rPr>
          <w:rFonts w:ascii="Times" w:hAnsi="Times" w:cs="Times"/>
          <w:color w:val="000000"/>
          <w:sz w:val="26"/>
          <w:szCs w:val="26"/>
        </w:rPr>
        <w:t xml:space="preserve"> data</w:t>
      </w:r>
      <w:del w:id="185" w:author="Jelte Wicherts" w:date="2018-08-28T08:10:00Z">
        <w:r w:rsidDel="00D408D3">
          <w:rPr>
            <w:rFonts w:ascii="Times" w:hAnsi="Times" w:cs="Times"/>
            <w:color w:val="000000"/>
            <w:sz w:val="26"/>
            <w:szCs w:val="26"/>
          </w:rPr>
          <w:delText xml:space="preserve"> </w:delText>
        </w:r>
      </w:del>
      <w:r>
        <w:rPr>
          <w:rFonts w:ascii="Times" w:hAnsi="Times" w:cs="Times"/>
          <w:color w:val="000000"/>
          <w:sz w:val="26"/>
          <w:szCs w:val="26"/>
        </w:rPr>
        <w:t xml:space="preserve">sets </w:t>
      </w:r>
      <w:del w:id="186" w:author="Jelte Wicherts" w:date="2018-08-28T08:11:00Z">
        <w:r w:rsidDel="00D408D3">
          <w:rPr>
            <w:rFonts w:ascii="Times" w:hAnsi="Times" w:cs="Times"/>
            <w:color w:val="000000"/>
            <w:sz w:val="26"/>
            <w:szCs w:val="26"/>
          </w:rPr>
          <w:delText xml:space="preserve">for each of the anchoring studies using four types of analyses. </w:delText>
        </w:r>
      </w:del>
      <w:ins w:id="187" w:author="Jelte Wicherts" w:date="2018-08-28T08:11:00Z">
        <w:r w:rsidR="00D408D3">
          <w:rPr>
            <w:rFonts w:ascii="Times" w:hAnsi="Times" w:cs="Times"/>
            <w:color w:val="000000"/>
            <w:sz w:val="26"/>
            <w:szCs w:val="26"/>
          </w:rPr>
          <w:t xml:space="preserve">in four different ways. </w:t>
        </w:r>
      </w:ins>
      <w:r>
        <w:rPr>
          <w:rFonts w:ascii="Times" w:hAnsi="Times" w:cs="Times"/>
          <w:color w:val="000000"/>
          <w:sz w:val="26"/>
          <w:szCs w:val="26"/>
        </w:rPr>
        <w:t xml:space="preserve">Each of </w:t>
      </w:r>
      <w:del w:id="188" w:author="Jelte Wicherts" w:date="2018-08-28T08:11:00Z">
        <w:r w:rsidDel="00D408D3">
          <w:rPr>
            <w:rFonts w:ascii="Times" w:hAnsi="Times" w:cs="Times"/>
            <w:color w:val="000000"/>
            <w:sz w:val="26"/>
            <w:szCs w:val="26"/>
          </w:rPr>
          <w:delText xml:space="preserve">these </w:delText>
        </w:r>
      </w:del>
      <w:ins w:id="189" w:author="Jelte Wicherts" w:date="2018-08-28T08:11:00Z">
        <w:r w:rsidR="00D408D3">
          <w:rPr>
            <w:rFonts w:ascii="Times" w:hAnsi="Times" w:cs="Times"/>
            <w:color w:val="000000"/>
            <w:sz w:val="26"/>
            <w:szCs w:val="26"/>
          </w:rPr>
          <w:t xml:space="preserve">our </w:t>
        </w:r>
      </w:ins>
      <w:r>
        <w:rPr>
          <w:rFonts w:ascii="Times" w:hAnsi="Times" w:cs="Times"/>
          <w:color w:val="000000"/>
          <w:sz w:val="26"/>
          <w:szCs w:val="26"/>
        </w:rPr>
        <w:t xml:space="preserve">analyses </w:t>
      </w:r>
      <w:proofErr w:type="gramStart"/>
      <w:r>
        <w:rPr>
          <w:rFonts w:ascii="Times" w:hAnsi="Times" w:cs="Times"/>
          <w:color w:val="000000"/>
          <w:sz w:val="26"/>
          <w:szCs w:val="26"/>
        </w:rPr>
        <w:t>is</w:t>
      </w:r>
      <w:proofErr w:type="gramEnd"/>
      <w:r>
        <w:rPr>
          <w:rFonts w:ascii="Times" w:hAnsi="Times" w:cs="Times"/>
          <w:color w:val="000000"/>
          <w:sz w:val="26"/>
          <w:szCs w:val="26"/>
        </w:rPr>
        <w:t xml:space="preserve"> conducted per set of four anchoring studies, fabricated either by our participants or retrieved from the individual labs in the Many Labs data (i.e., </w:t>
      </w:r>
      <w:r>
        <w:rPr>
          <w:rFonts w:ascii="Times" w:hAnsi="Times" w:cs="Times"/>
          <w:color w:val="000000"/>
          <w:sz w:val="26"/>
          <w:szCs w:val="26"/>
        </w:rPr>
        <w:lastRenderedPageBreak/>
        <w:t xml:space="preserve">39 fabricated </w:t>
      </w:r>
      <w:commentRangeStart w:id="190"/>
      <w:r>
        <w:rPr>
          <w:rFonts w:ascii="Times" w:hAnsi="Times" w:cs="Times"/>
          <w:color w:val="000000"/>
          <w:sz w:val="26"/>
          <w:szCs w:val="26"/>
        </w:rPr>
        <w:t xml:space="preserve">and 32 labs for each </w:t>
      </w:r>
      <w:commentRangeEnd w:id="190"/>
      <w:r w:rsidR="00D408D3">
        <w:rPr>
          <w:rStyle w:val="CommentReference"/>
        </w:rPr>
        <w:commentReference w:id="190"/>
      </w:r>
      <w:r>
        <w:rPr>
          <w:rFonts w:ascii="Times" w:hAnsi="Times" w:cs="Times"/>
          <w:color w:val="000000"/>
          <w:sz w:val="26"/>
          <w:szCs w:val="26"/>
        </w:rPr>
        <w:t xml:space="preserve">of the four statistics, for each of the four anchoring studies). </w:t>
      </w:r>
      <w:commentRangeEnd w:id="180"/>
      <w:r w:rsidR="00D408D3">
        <w:rPr>
          <w:rStyle w:val="CommentReference"/>
        </w:rPr>
        <w:commentReference w:id="180"/>
      </w:r>
      <w:commentRangeStart w:id="191"/>
      <w:r>
        <w:rPr>
          <w:rFonts w:ascii="Times" w:hAnsi="Times" w:cs="Times"/>
          <w:color w:val="000000"/>
          <w:sz w:val="26"/>
          <w:szCs w:val="26"/>
        </w:rPr>
        <w:t xml:space="preserve">We explain each following method in the </w:t>
      </w:r>
      <w:commentRangeEnd w:id="191"/>
      <w:r w:rsidR="00D408D3">
        <w:rPr>
          <w:rStyle w:val="CommentReference"/>
        </w:rPr>
        <w:commentReference w:id="191"/>
      </w:r>
      <w:del w:id="192" w:author="Jelte Wicherts" w:date="2018-08-28T08:13:00Z">
        <w:r w:rsidDel="00D408D3">
          <w:rPr>
            <w:rFonts w:ascii="Times" w:hAnsi="Times" w:cs="Times"/>
            <w:color w:val="000000"/>
            <w:sz w:val="26"/>
            <w:szCs w:val="26"/>
          </w:rPr>
          <w:delText>First, w</w:delText>
        </w:r>
      </w:del>
      <w:ins w:id="193" w:author="Jelte Wicherts" w:date="2018-08-28T08:22:00Z">
        <w:r w:rsidR="009C2F1A">
          <w:rPr>
            <w:rFonts w:ascii="Times" w:hAnsi="Times" w:cs="Times"/>
            <w:color w:val="000000"/>
            <w:sz w:val="26"/>
            <w:szCs w:val="26"/>
          </w:rPr>
          <w:t>For each data we</w:t>
        </w:r>
      </w:ins>
      <w:del w:id="194" w:author="Jelte Wicherts" w:date="2018-08-28T08:22:00Z">
        <w:r w:rsidDel="009C2F1A">
          <w:rPr>
            <w:rFonts w:ascii="Times" w:hAnsi="Times" w:cs="Times"/>
            <w:color w:val="000000"/>
            <w:sz w:val="26"/>
            <w:szCs w:val="26"/>
          </w:rPr>
          <w:delText>e</w:delText>
        </w:r>
      </w:del>
      <w:r>
        <w:rPr>
          <w:rFonts w:ascii="Times" w:hAnsi="Times" w:cs="Times"/>
          <w:color w:val="000000"/>
          <w:sz w:val="26"/>
          <w:szCs w:val="26"/>
        </w:rPr>
        <w:t xml:space="preserve"> applied </w:t>
      </w:r>
      <w:del w:id="195" w:author="Jelte Wicherts" w:date="2018-08-28T08:22:00Z">
        <w:r w:rsidDel="009C2F1A">
          <w:rPr>
            <w:rFonts w:ascii="Times" w:hAnsi="Times" w:cs="Times"/>
            <w:color w:val="000000"/>
            <w:sz w:val="26"/>
            <w:szCs w:val="26"/>
          </w:rPr>
          <w:delText>t</w:delText>
        </w:r>
      </w:del>
      <w:ins w:id="196" w:author="Jelte Wicherts" w:date="2018-08-28T08:22:00Z">
        <w:r w:rsidR="009C2F1A">
          <w:rPr>
            <w:rFonts w:ascii="Times" w:hAnsi="Times" w:cs="Times"/>
            <w:color w:val="000000"/>
            <w:sz w:val="26"/>
            <w:szCs w:val="26"/>
          </w:rPr>
          <w:t>(1) t</w:t>
        </w:r>
      </w:ins>
      <w:r>
        <w:rPr>
          <w:rFonts w:ascii="Times" w:hAnsi="Times" w:cs="Times"/>
          <w:color w:val="000000"/>
          <w:sz w:val="26"/>
          <w:szCs w:val="26"/>
        </w:rPr>
        <w:t>he reversed Fisher method</w:t>
      </w:r>
      <w:ins w:id="197" w:author="Jelte Wicherts" w:date="2018-08-28T08:13:00Z">
        <w:r w:rsidR="00D408D3">
          <w:rPr>
            <w:rFonts w:ascii="Times" w:hAnsi="Times" w:cs="Times"/>
            <w:color w:val="000000"/>
            <w:sz w:val="26"/>
            <w:szCs w:val="26"/>
          </w:rPr>
          <w:t xml:space="preserve">, </w:t>
        </w:r>
      </w:ins>
      <w:ins w:id="198" w:author="Jelte Wicherts" w:date="2018-08-28T08:22:00Z">
        <w:r w:rsidR="009C2F1A">
          <w:rPr>
            <w:rFonts w:ascii="Times" w:hAnsi="Times" w:cs="Times"/>
            <w:color w:val="000000"/>
            <w:sz w:val="26"/>
            <w:szCs w:val="26"/>
          </w:rPr>
          <w:t xml:space="preserve">(2) </w:t>
        </w:r>
      </w:ins>
      <w:ins w:id="199" w:author="Jelte Wicherts" w:date="2018-08-28T08:13:00Z">
        <w:r w:rsidR="00D408D3">
          <w:rPr>
            <w:rFonts w:ascii="Times" w:hAnsi="Times" w:cs="Times"/>
            <w:color w:val="000000"/>
            <w:sz w:val="26"/>
            <w:szCs w:val="26"/>
          </w:rPr>
          <w:t>a</w:t>
        </w:r>
      </w:ins>
      <w:ins w:id="200" w:author="Jelte Wicherts" w:date="2018-08-28T08:22:00Z">
        <w:r w:rsidR="009C2F1A">
          <w:rPr>
            <w:rFonts w:ascii="Times" w:hAnsi="Times" w:cs="Times"/>
            <w:color w:val="000000"/>
            <w:sz w:val="26"/>
            <w:szCs w:val="26"/>
          </w:rPr>
          <w:t>n extensive</w:t>
        </w:r>
      </w:ins>
      <w:ins w:id="201" w:author="Jelte Wicherts" w:date="2018-08-28T08:13:00Z">
        <w:r w:rsidR="00D408D3">
          <w:rPr>
            <w:rFonts w:ascii="Times" w:hAnsi="Times" w:cs="Times"/>
            <w:color w:val="000000"/>
            <w:sz w:val="26"/>
            <w:szCs w:val="26"/>
          </w:rPr>
          <w:t xml:space="preserve"> </w:t>
        </w:r>
      </w:ins>
      <w:del w:id="202" w:author="Jelte Wicherts" w:date="2018-08-28T08:13:00Z">
        <w:r w:rsidDel="00D408D3">
          <w:rPr>
            <w:rFonts w:ascii="Times" w:hAnsi="Times" w:cs="Times"/>
            <w:color w:val="000000"/>
            <w:sz w:val="26"/>
            <w:szCs w:val="26"/>
          </w:rPr>
          <w:delText xml:space="preserve">. Second, we applied </w:delText>
        </w:r>
      </w:del>
      <w:r>
        <w:rPr>
          <w:rFonts w:ascii="Times" w:hAnsi="Times" w:cs="Times"/>
          <w:color w:val="000000"/>
          <w:sz w:val="26"/>
          <w:szCs w:val="26"/>
        </w:rPr>
        <w:t>variance analys</w:t>
      </w:r>
      <w:ins w:id="203" w:author="Jelte Wicherts" w:date="2018-08-28T08:14:00Z">
        <w:r w:rsidR="00D408D3">
          <w:rPr>
            <w:rFonts w:ascii="Times" w:hAnsi="Times" w:cs="Times"/>
            <w:color w:val="000000"/>
            <w:sz w:val="26"/>
            <w:szCs w:val="26"/>
          </w:rPr>
          <w:t>i</w:t>
        </w:r>
      </w:ins>
      <w:del w:id="204" w:author="Jelte Wicherts" w:date="2018-08-28T08:14:00Z">
        <w:r w:rsidDel="00D408D3">
          <w:rPr>
            <w:rFonts w:ascii="Times" w:hAnsi="Times" w:cs="Times"/>
            <w:color w:val="000000"/>
            <w:sz w:val="26"/>
            <w:szCs w:val="26"/>
          </w:rPr>
          <w:delText>e</w:delText>
        </w:r>
      </w:del>
      <w:r>
        <w:rPr>
          <w:rFonts w:ascii="Times" w:hAnsi="Times" w:cs="Times"/>
          <w:color w:val="000000"/>
          <w:sz w:val="26"/>
          <w:szCs w:val="26"/>
        </w:rPr>
        <w:t>s</w:t>
      </w:r>
      <w:ins w:id="205" w:author="Jelte Wicherts" w:date="2018-08-28T08:14:00Z">
        <w:r w:rsidR="00D408D3">
          <w:rPr>
            <w:rFonts w:ascii="Times" w:hAnsi="Times" w:cs="Times"/>
            <w:color w:val="000000"/>
            <w:sz w:val="26"/>
            <w:szCs w:val="26"/>
          </w:rPr>
          <w:t>,</w:t>
        </w:r>
      </w:ins>
      <w:del w:id="206" w:author="Jelte Wicherts" w:date="2018-08-28T08:14:00Z">
        <w:r w:rsidDel="00D408D3">
          <w:rPr>
            <w:rFonts w:ascii="Times" w:hAnsi="Times" w:cs="Times"/>
            <w:color w:val="000000"/>
            <w:sz w:val="26"/>
            <w:szCs w:val="26"/>
          </w:rPr>
          <w:delText xml:space="preserve">. </w:delText>
        </w:r>
      </w:del>
      <w:del w:id="207" w:author="Jelte Wicherts" w:date="2018-08-28T08:13:00Z">
        <w:r w:rsidDel="00D408D3">
          <w:rPr>
            <w:rFonts w:ascii="Times" w:hAnsi="Times" w:cs="Times"/>
            <w:color w:val="000000"/>
            <w:sz w:val="26"/>
            <w:szCs w:val="26"/>
          </w:rPr>
          <w:delText xml:space="preserve">Third, we </w:delText>
        </w:r>
      </w:del>
      <w:del w:id="208" w:author="Jelte Wicherts" w:date="2018-08-28T08:14:00Z">
        <w:r w:rsidDel="00D408D3">
          <w:rPr>
            <w:rFonts w:ascii="Times" w:hAnsi="Times" w:cs="Times"/>
            <w:color w:val="000000"/>
            <w:sz w:val="26"/>
            <w:szCs w:val="26"/>
          </w:rPr>
          <w:delText>combined the individual results using</w:delText>
        </w:r>
      </w:del>
      <w:r>
        <w:rPr>
          <w:rFonts w:ascii="Times" w:hAnsi="Times" w:cs="Times"/>
          <w:color w:val="000000"/>
          <w:sz w:val="26"/>
          <w:szCs w:val="26"/>
        </w:rPr>
        <w:t xml:space="preserve"> </w:t>
      </w:r>
      <w:commentRangeStart w:id="209"/>
      <w:ins w:id="210" w:author="Jelte Wicherts" w:date="2018-08-28T08:22:00Z">
        <w:r w:rsidR="009C2F1A">
          <w:rPr>
            <w:rFonts w:ascii="Times" w:hAnsi="Times" w:cs="Times"/>
            <w:color w:val="000000"/>
            <w:sz w:val="26"/>
            <w:szCs w:val="26"/>
          </w:rPr>
          <w:t xml:space="preserve">(3) </w:t>
        </w:r>
      </w:ins>
      <w:r>
        <w:rPr>
          <w:rFonts w:ascii="Times" w:hAnsi="Times" w:cs="Times"/>
          <w:color w:val="000000"/>
          <w:sz w:val="26"/>
          <w:szCs w:val="26"/>
        </w:rPr>
        <w:t>the original Fisher method (a meta-analysis method; Fisher 1925)</w:t>
      </w:r>
      <w:ins w:id="211" w:author="Jelte Wicherts" w:date="2018-08-28T08:13:00Z">
        <w:r w:rsidR="00D408D3">
          <w:rPr>
            <w:rFonts w:ascii="Times" w:hAnsi="Times" w:cs="Times"/>
            <w:color w:val="000000"/>
            <w:sz w:val="26"/>
            <w:szCs w:val="26"/>
          </w:rPr>
          <w:t xml:space="preserve"> that combined </w:t>
        </w:r>
      </w:ins>
      <w:commentRangeStart w:id="212"/>
      <w:ins w:id="213" w:author="Jelte Wicherts" w:date="2018-08-28T08:14:00Z">
        <w:r w:rsidR="00D408D3">
          <w:rPr>
            <w:rFonts w:ascii="Times" w:hAnsi="Times" w:cs="Times"/>
            <w:color w:val="000000"/>
            <w:sz w:val="26"/>
            <w:szCs w:val="26"/>
          </w:rPr>
          <w:t xml:space="preserve">XXX </w:t>
        </w:r>
        <w:commentRangeEnd w:id="212"/>
        <w:r w:rsidR="00D408D3">
          <w:rPr>
            <w:rStyle w:val="CommentReference"/>
          </w:rPr>
          <w:commentReference w:id="212"/>
        </w:r>
        <w:r w:rsidR="00D408D3">
          <w:rPr>
            <w:rFonts w:ascii="Times" w:hAnsi="Times" w:cs="Times"/>
            <w:color w:val="000000"/>
            <w:sz w:val="26"/>
            <w:szCs w:val="26"/>
          </w:rPr>
          <w:t>results from each genuine or fabricated dataset</w:t>
        </w:r>
      </w:ins>
      <w:commentRangeEnd w:id="209"/>
      <w:ins w:id="214" w:author="Jelte Wicherts" w:date="2018-08-28T08:24:00Z">
        <w:r w:rsidR="009C2F1A">
          <w:rPr>
            <w:rStyle w:val="CommentReference"/>
          </w:rPr>
          <w:commentReference w:id="209"/>
        </w:r>
      </w:ins>
      <w:del w:id="215" w:author="Jelte Wicherts" w:date="2018-08-28T08:14:00Z">
        <w:r w:rsidDel="00D408D3">
          <w:rPr>
            <w:rFonts w:ascii="Times" w:hAnsi="Times" w:cs="Times"/>
            <w:color w:val="000000"/>
            <w:sz w:val="26"/>
            <w:szCs w:val="26"/>
          </w:rPr>
          <w:delText>. Fourth</w:delText>
        </w:r>
      </w:del>
      <w:r>
        <w:rPr>
          <w:rFonts w:ascii="Times" w:hAnsi="Times" w:cs="Times"/>
          <w:color w:val="000000"/>
          <w:sz w:val="26"/>
          <w:szCs w:val="26"/>
        </w:rPr>
        <w:t xml:space="preserve">, </w:t>
      </w:r>
      <w:del w:id="216" w:author="Jelte Wicherts" w:date="2018-08-28T08:15:00Z">
        <w:r w:rsidDel="00D408D3">
          <w:rPr>
            <w:rFonts w:ascii="Times" w:hAnsi="Times" w:cs="Times"/>
            <w:color w:val="000000"/>
            <w:sz w:val="26"/>
            <w:szCs w:val="26"/>
          </w:rPr>
          <w:delText>we used the</w:delText>
        </w:r>
      </w:del>
      <w:ins w:id="217" w:author="Jelte Wicherts" w:date="2018-08-28T08:15:00Z">
        <w:r w:rsidR="00D408D3">
          <w:rPr>
            <w:rFonts w:ascii="Times" w:hAnsi="Times" w:cs="Times"/>
            <w:color w:val="000000"/>
            <w:sz w:val="26"/>
            <w:szCs w:val="26"/>
          </w:rPr>
          <w:t xml:space="preserve">and </w:t>
        </w:r>
      </w:ins>
      <w:ins w:id="218" w:author="Jelte Wicherts" w:date="2018-08-28T08:23:00Z">
        <w:r w:rsidR="009C2F1A">
          <w:rPr>
            <w:rFonts w:ascii="Times" w:hAnsi="Times" w:cs="Times"/>
            <w:color w:val="000000"/>
            <w:sz w:val="26"/>
            <w:szCs w:val="26"/>
          </w:rPr>
          <w:t xml:space="preserve">(4) an analysis of </w:t>
        </w:r>
      </w:ins>
      <w:ins w:id="219" w:author="Jelte Wicherts" w:date="2018-08-28T08:15:00Z">
        <w:r w:rsidR="00D408D3">
          <w:rPr>
            <w:rFonts w:ascii="Times" w:hAnsi="Times" w:cs="Times"/>
            <w:color w:val="000000"/>
            <w:sz w:val="26"/>
            <w:szCs w:val="26"/>
          </w:rPr>
          <w:t>the</w:t>
        </w:r>
      </w:ins>
      <w:r>
        <w:rPr>
          <w:rFonts w:ascii="Times" w:hAnsi="Times" w:cs="Times"/>
          <w:color w:val="000000"/>
          <w:sz w:val="26"/>
          <w:szCs w:val="26"/>
        </w:rPr>
        <w:t xml:space="preserve"> four effect sizes of the statistically significant anchoring effect</w:t>
      </w:r>
      <w:ins w:id="220" w:author="Jelte Wicherts" w:date="2018-08-28T08:22:00Z">
        <w:r w:rsidR="009C2F1A">
          <w:rPr>
            <w:rFonts w:ascii="Times" w:hAnsi="Times" w:cs="Times"/>
            <w:color w:val="000000"/>
            <w:sz w:val="26"/>
            <w:szCs w:val="26"/>
          </w:rPr>
          <w:t>s</w:t>
        </w:r>
      </w:ins>
      <w:r>
        <w:rPr>
          <w:rFonts w:ascii="Times" w:hAnsi="Times" w:cs="Times"/>
          <w:color w:val="000000"/>
          <w:sz w:val="26"/>
          <w:szCs w:val="26"/>
        </w:rPr>
        <w:t xml:space="preserve">. </w:t>
      </w:r>
      <w:ins w:id="221" w:author="Jelte Wicherts" w:date="2018-08-28T08:23:00Z">
        <w:r w:rsidR="009C2F1A">
          <w:rPr>
            <w:rFonts w:ascii="Times" w:hAnsi="Times" w:cs="Times"/>
            <w:color w:val="000000"/>
            <w:sz w:val="26"/>
            <w:szCs w:val="26"/>
          </w:rPr>
          <w:t xml:space="preserve">We now discuss each method in turn. </w:t>
        </w:r>
      </w:ins>
    </w:p>
    <w:p w14:paraId="270F0ADA" w14:textId="77777777" w:rsidR="00632D8B" w:rsidRDefault="00632D8B" w:rsidP="00632D8B">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3CB4E365" wp14:editId="0284757C">
            <wp:extent cx="5728970" cy="1600200"/>
            <wp:effectExtent l="0" t="0" r="1143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970" cy="1600200"/>
                    </a:xfrm>
                    <a:prstGeom prst="rect">
                      <a:avLst/>
                    </a:prstGeom>
                    <a:noFill/>
                    <a:ln>
                      <a:noFill/>
                    </a:ln>
                  </pic:spPr>
                </pic:pic>
              </a:graphicData>
            </a:graphic>
          </wp:inline>
        </w:drawing>
      </w:r>
    </w:p>
    <w:p w14:paraId="07201F3F"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81 </w:t>
      </w:r>
    </w:p>
    <w:p w14:paraId="765B6363" w14:textId="1C211166" w:rsidR="00632D8B" w:rsidRDefault="00632D8B" w:rsidP="00632D8B">
      <w:pPr>
        <w:widowControl w:val="0"/>
        <w:autoSpaceDE w:val="0"/>
        <w:autoSpaceDN w:val="0"/>
        <w:adjustRightInd w:val="0"/>
        <w:spacing w:after="240" w:line="300" w:lineRule="atLeast"/>
        <w:rPr>
          <w:rFonts w:ascii="Times" w:hAnsi="Times" w:cs="Times"/>
          <w:color w:val="000000"/>
        </w:rPr>
      </w:pPr>
      <w:del w:id="222" w:author="Jelte Wicherts" w:date="2018-08-28T08:15:00Z">
        <w:r w:rsidDel="00D408D3">
          <w:rPr>
            <w:rFonts w:ascii="Times" w:hAnsi="Times" w:cs="Times"/>
            <w:color w:val="000000"/>
            <w:sz w:val="26"/>
            <w:szCs w:val="26"/>
          </w:rPr>
          <w:delText xml:space="preserve">We </w:delText>
        </w:r>
      </w:del>
      <w:ins w:id="223" w:author="Jelte Wicherts" w:date="2018-08-28T08:15:00Z">
        <w:r w:rsidR="00D408D3">
          <w:rPr>
            <w:rFonts w:ascii="Times" w:hAnsi="Times" w:cs="Times"/>
            <w:color w:val="000000"/>
            <w:sz w:val="26"/>
            <w:szCs w:val="26"/>
          </w:rPr>
          <w:t xml:space="preserve">Specifically, we </w:t>
        </w:r>
      </w:ins>
      <w:r>
        <w:rPr>
          <w:rFonts w:ascii="Times" w:hAnsi="Times" w:cs="Times"/>
          <w:color w:val="000000"/>
          <w:sz w:val="26"/>
          <w:szCs w:val="26"/>
        </w:rPr>
        <w:t xml:space="preserve">conducted two analyses </w:t>
      </w:r>
      <w:ins w:id="224" w:author="Jelte Wicherts" w:date="2018-08-28T08:17:00Z">
        <w:r w:rsidR="00D408D3">
          <w:rPr>
            <w:rFonts w:ascii="Times" w:hAnsi="Times" w:cs="Times"/>
            <w:color w:val="000000"/>
            <w:sz w:val="26"/>
            <w:szCs w:val="26"/>
          </w:rPr>
          <w:t xml:space="preserve">in each dataset </w:t>
        </w:r>
      </w:ins>
      <w:r>
        <w:rPr>
          <w:rFonts w:ascii="Times" w:hAnsi="Times" w:cs="Times"/>
          <w:color w:val="000000"/>
          <w:sz w:val="26"/>
          <w:szCs w:val="26"/>
        </w:rPr>
        <w:t xml:space="preserve">to detect data fabrication using the reversed Fisher method. </w:t>
      </w:r>
      <w:del w:id="225" w:author="Jelte Wicherts" w:date="2018-08-28T08:15:00Z">
        <w:r w:rsidDel="00D408D3">
          <w:rPr>
            <w:rFonts w:ascii="Times" w:hAnsi="Times" w:cs="Times"/>
            <w:color w:val="000000"/>
            <w:sz w:val="26"/>
            <w:szCs w:val="26"/>
          </w:rPr>
          <w:delText>More specifically, w</w:delText>
        </w:r>
      </w:del>
      <w:ins w:id="226" w:author="Jelte Wicherts" w:date="2018-08-28T08:15:00Z">
        <w:r w:rsidR="00D408D3">
          <w:rPr>
            <w:rFonts w:ascii="Times" w:hAnsi="Times" w:cs="Times"/>
            <w:color w:val="000000"/>
            <w:sz w:val="26"/>
            <w:szCs w:val="26"/>
          </w:rPr>
          <w:t>W</w:t>
        </w:r>
      </w:ins>
      <w:r>
        <w:rPr>
          <w:rFonts w:ascii="Times" w:hAnsi="Times" w:cs="Times"/>
          <w:color w:val="000000"/>
          <w:sz w:val="26"/>
          <w:szCs w:val="26"/>
        </w:rPr>
        <w:t xml:space="preserve">e conducted one reversed Fisher method analysis for the four statistically nonsignificant results of the gender effect (one per </w:t>
      </w:r>
      <w:ins w:id="227" w:author="Jelte Wicherts" w:date="2018-08-28T08:15:00Z">
        <w:r w:rsidR="00D408D3">
          <w:rPr>
            <w:rFonts w:ascii="Times" w:hAnsi="Times" w:cs="Times"/>
            <w:color w:val="000000"/>
            <w:sz w:val="26"/>
            <w:szCs w:val="26"/>
          </w:rPr>
          <w:t xml:space="preserve">anchoring </w:t>
        </w:r>
      </w:ins>
      <w:r>
        <w:rPr>
          <w:rFonts w:ascii="Times" w:hAnsi="Times" w:cs="Times"/>
          <w:color w:val="000000"/>
          <w:sz w:val="26"/>
          <w:szCs w:val="26"/>
        </w:rPr>
        <w:t xml:space="preserve">study) and one for the four statistically nonsignificant interaction effects (one per </w:t>
      </w:r>
      <w:ins w:id="228" w:author="Jelte Wicherts" w:date="2018-08-28T08:15:00Z">
        <w:r w:rsidR="00D408D3">
          <w:rPr>
            <w:rFonts w:ascii="Times" w:hAnsi="Times" w:cs="Times"/>
            <w:color w:val="000000"/>
            <w:sz w:val="26"/>
            <w:szCs w:val="26"/>
          </w:rPr>
          <w:t xml:space="preserve">anchoring </w:t>
        </w:r>
      </w:ins>
      <w:r>
        <w:rPr>
          <w:rFonts w:ascii="Times" w:hAnsi="Times" w:cs="Times"/>
          <w:color w:val="000000"/>
          <w:sz w:val="26"/>
          <w:szCs w:val="26"/>
        </w:rPr>
        <w:t>study). This results in two reversed Fisher method results</w:t>
      </w:r>
      <w:ins w:id="229" w:author="Jelte Wicherts" w:date="2018-08-28T08:16:00Z">
        <w:r w:rsidR="00D408D3">
          <w:rPr>
            <w:rFonts w:ascii="Times" w:hAnsi="Times" w:cs="Times"/>
            <w:color w:val="000000"/>
            <w:sz w:val="26"/>
            <w:szCs w:val="26"/>
          </w:rPr>
          <w:t xml:space="preserve"> (each based on </w:t>
        </w:r>
        <w:commentRangeStart w:id="230"/>
        <w:r w:rsidR="00D408D3">
          <w:rPr>
            <w:rFonts w:ascii="Times" w:hAnsi="Times" w:cs="Times"/>
            <w:color w:val="000000"/>
            <w:sz w:val="26"/>
            <w:szCs w:val="26"/>
          </w:rPr>
          <w:t>k=4)</w:t>
        </w:r>
      </w:ins>
      <w:r>
        <w:rPr>
          <w:rFonts w:ascii="Times" w:hAnsi="Times" w:cs="Times"/>
          <w:color w:val="000000"/>
          <w:sz w:val="26"/>
          <w:szCs w:val="26"/>
        </w:rPr>
        <w:t xml:space="preserve"> </w:t>
      </w:r>
      <w:commentRangeEnd w:id="230"/>
      <w:r w:rsidR="00D408D3">
        <w:rPr>
          <w:rStyle w:val="CommentReference"/>
        </w:rPr>
        <w:commentReference w:id="230"/>
      </w:r>
      <w:r>
        <w:rPr>
          <w:rFonts w:ascii="Times" w:hAnsi="Times" w:cs="Times"/>
          <w:color w:val="000000"/>
          <w:sz w:val="26"/>
          <w:szCs w:val="26"/>
        </w:rPr>
        <w:t xml:space="preserve">per dataset. </w:t>
      </w:r>
    </w:p>
    <w:p w14:paraId="2B00D350" w14:textId="44E54A5C"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the variance analyses, we substantially deviated from the preregistration (https://osf.io/tshx8/) and added multiple analyses. We </w:t>
      </w:r>
      <w:proofErr w:type="spellStart"/>
      <w:r>
        <w:rPr>
          <w:rFonts w:ascii="Times" w:hAnsi="Times" w:cs="Times"/>
          <w:color w:val="000000"/>
          <w:sz w:val="26"/>
          <w:szCs w:val="26"/>
        </w:rPr>
        <w:t>analyzed</w:t>
      </w:r>
      <w:proofErr w:type="spellEnd"/>
      <w:r>
        <w:rPr>
          <w:rFonts w:ascii="Times" w:hAnsi="Times" w:cs="Times"/>
          <w:color w:val="000000"/>
          <w:sz w:val="26"/>
          <w:szCs w:val="26"/>
        </w:rPr>
        <w:t xml:space="preserve"> the sample variances of the four anchoring studies per </w:t>
      </w:r>
      <w:del w:id="231" w:author="Jelte Wicherts" w:date="2018-08-28T08:17:00Z">
        <w:r w:rsidDel="00D408D3">
          <w:rPr>
            <w:rFonts w:ascii="Times" w:hAnsi="Times" w:cs="Times"/>
            <w:color w:val="000000"/>
            <w:sz w:val="26"/>
            <w:szCs w:val="26"/>
          </w:rPr>
          <w:delText xml:space="preserve">lab or participant </w:delText>
        </w:r>
      </w:del>
      <w:ins w:id="232" w:author="Jelte Wicherts" w:date="2018-08-28T08:17:00Z">
        <w:r w:rsidR="00D408D3">
          <w:rPr>
            <w:rFonts w:ascii="Times" w:hAnsi="Times" w:cs="Times"/>
            <w:color w:val="000000"/>
            <w:sz w:val="26"/>
            <w:szCs w:val="26"/>
          </w:rPr>
          <w:t xml:space="preserve">dataset </w:t>
        </w:r>
      </w:ins>
      <w:r>
        <w:rPr>
          <w:rFonts w:ascii="Times" w:hAnsi="Times" w:cs="Times"/>
          <w:color w:val="000000"/>
          <w:sz w:val="26"/>
          <w:szCs w:val="26"/>
        </w:rPr>
        <w:t xml:space="preserve">in fourteen ways. For each of the variance analyses, we conducted them using two </w:t>
      </w:r>
      <w:ins w:id="233" w:author="Jelte Wicherts" w:date="2018-08-28T08:18:00Z">
        <w:r w:rsidR="009C2F1A">
          <w:rPr>
            <w:rFonts w:ascii="Times" w:hAnsi="Times" w:cs="Times"/>
            <w:color w:val="000000"/>
            <w:sz w:val="26"/>
            <w:szCs w:val="26"/>
          </w:rPr>
          <w:t xml:space="preserve">measures of the </w:t>
        </w:r>
      </w:ins>
      <w:r>
        <w:rPr>
          <w:rFonts w:ascii="Times" w:hAnsi="Times" w:cs="Times"/>
          <w:color w:val="000000"/>
          <w:sz w:val="26"/>
          <w:szCs w:val="26"/>
        </w:rPr>
        <w:t>dispersion of variance</w:t>
      </w:r>
      <w:ins w:id="234" w:author="Jelte Wicherts" w:date="2018-08-28T08:18:00Z">
        <w:r w:rsidR="009C2F1A">
          <w:rPr>
            <w:rFonts w:ascii="Times" w:hAnsi="Times" w:cs="Times"/>
            <w:color w:val="000000"/>
            <w:sz w:val="26"/>
            <w:szCs w:val="26"/>
          </w:rPr>
          <w:t>s</w:t>
        </w:r>
      </w:ins>
      <w:del w:id="235" w:author="Jelte Wicherts" w:date="2018-08-28T08:18:00Z">
        <w:r w:rsidDel="009C2F1A">
          <w:rPr>
            <w:rFonts w:ascii="Times" w:hAnsi="Times" w:cs="Times"/>
            <w:color w:val="000000"/>
            <w:sz w:val="26"/>
            <w:szCs w:val="26"/>
          </w:rPr>
          <w:delText xml:space="preserve"> measures</w:delText>
        </w:r>
      </w:del>
      <w:r>
        <w:rPr>
          <w:rFonts w:ascii="Times" w:hAnsi="Times" w:cs="Times"/>
          <w:color w:val="000000"/>
          <w:sz w:val="26"/>
          <w:szCs w:val="26"/>
        </w:rPr>
        <w:t>. One measure inspects the standard deviation of the sample variances (i.e., SD</w:t>
      </w:r>
      <w:r>
        <w:rPr>
          <w:rFonts w:ascii="Times" w:hAnsi="Times" w:cs="Times"/>
          <w:color w:val="000000"/>
          <w:position w:val="-3"/>
          <w:sz w:val="18"/>
          <w:szCs w:val="18"/>
        </w:rPr>
        <w:t>z</w:t>
      </w:r>
      <w:r>
        <w:rPr>
          <w:rFonts w:ascii="Times" w:hAnsi="Times" w:cs="Times"/>
          <w:color w:val="000000"/>
          <w:sz w:val="26"/>
          <w:szCs w:val="26"/>
        </w:rPr>
        <w:t>); one measure inspects the range of the sample variances (i.e., max</w:t>
      </w:r>
      <w:r>
        <w:rPr>
          <w:rFonts w:ascii="Times" w:hAnsi="Times" w:cs="Times"/>
          <w:color w:val="000000"/>
          <w:position w:val="-3"/>
          <w:sz w:val="18"/>
          <w:szCs w:val="18"/>
        </w:rPr>
        <w:t xml:space="preserve">z </w:t>
      </w:r>
      <w:r>
        <w:rPr>
          <w:rFonts w:ascii="Times" w:hAnsi="Times" w:cs="Times"/>
          <w:color w:val="000000"/>
          <w:sz w:val="26"/>
          <w:szCs w:val="26"/>
        </w:rPr>
        <w:t>− min</w:t>
      </w:r>
      <w:r>
        <w:rPr>
          <w:rFonts w:ascii="Times" w:hAnsi="Times" w:cs="Times"/>
          <w:color w:val="000000"/>
          <w:position w:val="-3"/>
          <w:sz w:val="18"/>
          <w:szCs w:val="18"/>
        </w:rPr>
        <w:t>z</w:t>
      </w:r>
      <w:r>
        <w:rPr>
          <w:rFonts w:ascii="Times" w:hAnsi="Times" w:cs="Times"/>
          <w:color w:val="000000"/>
          <w:sz w:val="26"/>
          <w:szCs w:val="26"/>
        </w:rPr>
        <w:t xml:space="preserve">; see also the Theoretical Framework). First, we </w:t>
      </w:r>
      <w:proofErr w:type="spellStart"/>
      <w:r>
        <w:rPr>
          <w:rFonts w:ascii="Times" w:hAnsi="Times" w:cs="Times"/>
          <w:color w:val="000000"/>
          <w:sz w:val="26"/>
          <w:szCs w:val="26"/>
        </w:rPr>
        <w:t>analyzed</w:t>
      </w:r>
      <w:proofErr w:type="spellEnd"/>
      <w:r>
        <w:rPr>
          <w:rFonts w:ascii="Times" w:hAnsi="Times" w:cs="Times"/>
          <w:color w:val="000000"/>
          <w:sz w:val="26"/>
          <w:szCs w:val="26"/>
        </w:rPr>
        <w:t xml:space="preserve"> the 16 sample variances from the four anchoring studies (</w:t>
      </w:r>
      <w:commentRangeStart w:id="236"/>
      <w:r>
        <w:rPr>
          <w:rFonts w:ascii="Times" w:hAnsi="Times" w:cs="Times"/>
          <w:color w:val="000000"/>
          <w:sz w:val="26"/>
          <w:szCs w:val="26"/>
        </w:rPr>
        <w:t>four per study</w:t>
      </w:r>
      <w:commentRangeEnd w:id="236"/>
      <w:r w:rsidR="009C2F1A">
        <w:rPr>
          <w:rStyle w:val="CommentReference"/>
        </w:rPr>
        <w:commentReference w:id="236"/>
      </w:r>
      <w:r>
        <w:rPr>
          <w:rFonts w:ascii="Times" w:hAnsi="Times" w:cs="Times"/>
          <w:color w:val="000000"/>
          <w:sz w:val="26"/>
          <w:szCs w:val="26"/>
        </w:rPr>
        <w:t xml:space="preserve">), combining them into one variance analysis as preregistered. However, only upon </w:t>
      </w:r>
      <w:proofErr w:type="spellStart"/>
      <w:r>
        <w:rPr>
          <w:rFonts w:ascii="Times" w:hAnsi="Times" w:cs="Times"/>
          <w:color w:val="000000"/>
          <w:sz w:val="26"/>
          <w:szCs w:val="26"/>
        </w:rPr>
        <w:t>analyzing</w:t>
      </w:r>
      <w:proofErr w:type="spellEnd"/>
      <w:r>
        <w:rPr>
          <w:rFonts w:ascii="Times" w:hAnsi="Times" w:cs="Times"/>
          <w:color w:val="000000"/>
          <w:sz w:val="26"/>
          <w:szCs w:val="26"/>
        </w:rPr>
        <w:t xml:space="preserve"> these values, we realized that the variance analyses assume that the included variances are from the same population distribution. Assuming homogeneous populations of variances is not necessarily realistic for the different anchoring conditions. Hence, we included variance analyses based on subgroups, where we </w:t>
      </w:r>
      <w:proofErr w:type="spellStart"/>
      <w:r>
        <w:rPr>
          <w:rFonts w:ascii="Times" w:hAnsi="Times" w:cs="Times"/>
          <w:color w:val="000000"/>
          <w:sz w:val="26"/>
          <w:szCs w:val="26"/>
        </w:rPr>
        <w:t>analyzed</w:t>
      </w:r>
      <w:proofErr w:type="spellEnd"/>
      <w:r>
        <w:rPr>
          <w:rFonts w:ascii="Times" w:hAnsi="Times" w:cs="Times"/>
          <w:color w:val="000000"/>
          <w:sz w:val="26"/>
          <w:szCs w:val="26"/>
        </w:rPr>
        <w:t xml:space="preserve"> each anchoring study separately (four variance analyses) or </w:t>
      </w:r>
      <w:proofErr w:type="spellStart"/>
      <w:r>
        <w:rPr>
          <w:rFonts w:ascii="Times" w:hAnsi="Times" w:cs="Times"/>
          <w:color w:val="000000"/>
          <w:sz w:val="26"/>
          <w:szCs w:val="26"/>
        </w:rPr>
        <w:t>analyzed</w:t>
      </w:r>
      <w:proofErr w:type="spellEnd"/>
      <w:r>
        <w:rPr>
          <w:rFonts w:ascii="Times" w:hAnsi="Times" w:cs="Times"/>
          <w:color w:val="000000"/>
          <w:sz w:val="26"/>
          <w:szCs w:val="26"/>
        </w:rPr>
        <w:t xml:space="preserve"> each anchoring condition of each</w:t>
      </w:r>
      <w:ins w:id="237" w:author="Jelte Wicherts" w:date="2018-08-28T08:19:00Z">
        <w:r w:rsidR="009C2F1A">
          <w:rPr>
            <w:rFonts w:ascii="Times" w:hAnsi="Times" w:cs="Times"/>
            <w:color w:val="000000"/>
            <w:sz w:val="26"/>
            <w:szCs w:val="26"/>
          </w:rPr>
          <w:t xml:space="preserve"> anchoring</w:t>
        </w:r>
      </w:ins>
      <w:r>
        <w:rPr>
          <w:rFonts w:ascii="Times" w:hAnsi="Times" w:cs="Times"/>
          <w:color w:val="000000"/>
          <w:sz w:val="26"/>
          <w:szCs w:val="26"/>
        </w:rPr>
        <w:t xml:space="preserve"> study separately (i.e., the low/high anchoring condition collapsed across</w:t>
      </w:r>
      <w:del w:id="238" w:author="Jelte Wicherts" w:date="2018-08-28T08:19:00Z">
        <w:r w:rsidDel="009C2F1A">
          <w:rPr>
            <w:rFonts w:ascii="Times" w:hAnsi="Times" w:cs="Times"/>
            <w:color w:val="000000"/>
            <w:sz w:val="26"/>
            <w:szCs w:val="26"/>
          </w:rPr>
          <w:delText>ed</w:delText>
        </w:r>
      </w:del>
      <w:r>
        <w:rPr>
          <w:rFonts w:ascii="Times" w:hAnsi="Times" w:cs="Times"/>
          <w:color w:val="000000"/>
          <w:sz w:val="26"/>
          <w:szCs w:val="26"/>
        </w:rPr>
        <w:t xml:space="preserve"> gender; eight variance analyses). We also conducted one variance analysis that combined all variances across studies but </w:t>
      </w:r>
      <w:del w:id="239" w:author="Jelte Wicherts" w:date="2018-08-28T08:19:00Z">
        <w:r w:rsidDel="009C2F1A">
          <w:rPr>
            <w:rFonts w:ascii="Times" w:hAnsi="Times" w:cs="Times"/>
            <w:color w:val="000000"/>
            <w:sz w:val="26"/>
            <w:szCs w:val="26"/>
          </w:rPr>
          <w:delText xml:space="preserve">takes </w:delText>
        </w:r>
      </w:del>
      <w:ins w:id="240" w:author="Jelte Wicherts" w:date="2018-08-28T08:19:00Z">
        <w:r w:rsidR="009C2F1A">
          <w:rPr>
            <w:rFonts w:ascii="Times" w:hAnsi="Times" w:cs="Times"/>
            <w:color w:val="000000"/>
            <w:sz w:val="26"/>
            <w:szCs w:val="26"/>
          </w:rPr>
          <w:t xml:space="preserve">took </w:t>
        </w:r>
      </w:ins>
      <w:r>
        <w:rPr>
          <w:rFonts w:ascii="Times" w:hAnsi="Times" w:cs="Times"/>
          <w:color w:val="000000"/>
          <w:sz w:val="26"/>
          <w:szCs w:val="26"/>
        </w:rPr>
        <w:t>into account the subgroups per anchoring condition per study. Of these 28 variance analyses</w:t>
      </w:r>
      <w:ins w:id="241" w:author="Jelte Wicherts" w:date="2018-08-28T08:19:00Z">
        <w:r w:rsidR="009C2F1A">
          <w:rPr>
            <w:rFonts w:ascii="Times" w:hAnsi="Times" w:cs="Times"/>
            <w:color w:val="000000"/>
            <w:sz w:val="26"/>
            <w:szCs w:val="26"/>
          </w:rPr>
          <w:t xml:space="preserve"> that we applied to each dataset</w:t>
        </w:r>
      </w:ins>
      <w:r>
        <w:rPr>
          <w:rFonts w:ascii="Times" w:hAnsi="Times" w:cs="Times"/>
          <w:color w:val="000000"/>
          <w:sz w:val="26"/>
          <w:szCs w:val="26"/>
        </w:rPr>
        <w:t xml:space="preserve"> (14 for each dispersion of variances measure), only the first one described here was preregistered. </w:t>
      </w:r>
    </w:p>
    <w:p w14:paraId="59B771C3" w14:textId="6C9E79EC" w:rsidR="00632D8B" w:rsidRDefault="00632D8B" w:rsidP="00632D8B">
      <w:pPr>
        <w:widowControl w:val="0"/>
        <w:autoSpaceDE w:val="0"/>
        <w:autoSpaceDN w:val="0"/>
        <w:adjustRightInd w:val="0"/>
        <w:spacing w:after="240" w:line="300" w:lineRule="atLeast"/>
        <w:rPr>
          <w:rFonts w:ascii="Times" w:hAnsi="Times" w:cs="Times"/>
          <w:color w:val="000000"/>
        </w:rPr>
      </w:pPr>
      <w:commentRangeStart w:id="242"/>
      <w:del w:id="243" w:author="Jelte Wicherts" w:date="2018-08-28T08:20:00Z">
        <w:r w:rsidDel="009C2F1A">
          <w:rPr>
            <w:rFonts w:ascii="Times" w:hAnsi="Times" w:cs="Times"/>
            <w:color w:val="000000"/>
            <w:sz w:val="26"/>
            <w:szCs w:val="26"/>
          </w:rPr>
          <w:delText xml:space="preserve">We </w:delText>
        </w:r>
      </w:del>
      <w:ins w:id="244" w:author="Jelte Wicherts" w:date="2018-08-28T08:20:00Z">
        <w:r w:rsidR="009C2F1A">
          <w:rPr>
            <w:rFonts w:ascii="Times" w:hAnsi="Times" w:cs="Times"/>
            <w:color w:val="000000"/>
            <w:sz w:val="26"/>
            <w:szCs w:val="26"/>
          </w:rPr>
          <w:t xml:space="preserve">For each dataset, we </w:t>
        </w:r>
      </w:ins>
      <w:r>
        <w:rPr>
          <w:rFonts w:ascii="Times" w:hAnsi="Times" w:cs="Times"/>
          <w:color w:val="000000"/>
          <w:sz w:val="26"/>
          <w:szCs w:val="26"/>
        </w:rPr>
        <w:t xml:space="preserve">also combined the reversed Fisher method results with the </w:t>
      </w:r>
      <w:ins w:id="245" w:author="Jelte Wicherts" w:date="2018-08-28T08:20:00Z">
        <w:r w:rsidR="009C2F1A">
          <w:rPr>
            <w:rFonts w:ascii="Times" w:hAnsi="Times" w:cs="Times"/>
            <w:color w:val="000000"/>
            <w:sz w:val="26"/>
            <w:szCs w:val="26"/>
          </w:rPr>
          <w:t xml:space="preserve">28 </w:t>
        </w:r>
      </w:ins>
      <w:r>
        <w:rPr>
          <w:rFonts w:ascii="Times" w:hAnsi="Times" w:cs="Times"/>
          <w:color w:val="000000"/>
          <w:sz w:val="26"/>
          <w:szCs w:val="26"/>
        </w:rPr>
        <w:t xml:space="preserve">results </w:t>
      </w:r>
      <w:commentRangeEnd w:id="242"/>
      <w:r w:rsidR="009C2F1A">
        <w:rPr>
          <w:rStyle w:val="CommentReference"/>
        </w:rPr>
        <w:lastRenderedPageBreak/>
        <w:commentReference w:id="242"/>
      </w:r>
      <w:r>
        <w:rPr>
          <w:rFonts w:ascii="Times" w:hAnsi="Times" w:cs="Times"/>
          <w:color w:val="000000"/>
          <w:sz w:val="26"/>
          <w:szCs w:val="26"/>
        </w:rPr>
        <w:t xml:space="preserve">from the different variance analyses using the original Fisher method. More specifically, we combined the results from the reversed Fisher method analyses (one analysis for the four gender effects and one analysis for the four interaction effects) with the variance analysis combining the variances of the four anchoring studies, assuming homogeneous population variances (preregistered; this was used to determine the three most difficult to detect fabricated datasets). We also included </w:t>
      </w:r>
      <w:commentRangeStart w:id="246"/>
      <w:r>
        <w:rPr>
          <w:rFonts w:ascii="Times" w:hAnsi="Times" w:cs="Times"/>
          <w:color w:val="000000"/>
          <w:sz w:val="26"/>
          <w:szCs w:val="26"/>
        </w:rPr>
        <w:t xml:space="preserve">combinations </w:t>
      </w:r>
      <w:commentRangeEnd w:id="246"/>
      <w:r w:rsidR="009C2F1A">
        <w:rPr>
          <w:rStyle w:val="CommentReference"/>
        </w:rPr>
        <w:commentReference w:id="246"/>
      </w:r>
      <w:r>
        <w:rPr>
          <w:rFonts w:ascii="Times" w:hAnsi="Times" w:cs="Times"/>
          <w:color w:val="000000"/>
          <w:sz w:val="26"/>
          <w:szCs w:val="26"/>
        </w:rPr>
        <w:t>where the variance analysis was conducted per</w:t>
      </w:r>
      <w:ins w:id="247" w:author="Jelte Wicherts" w:date="2018-08-28T08:20:00Z">
        <w:r w:rsidR="009C2F1A">
          <w:rPr>
            <w:rFonts w:ascii="Times" w:hAnsi="Times" w:cs="Times"/>
            <w:color w:val="000000"/>
            <w:sz w:val="26"/>
            <w:szCs w:val="26"/>
          </w:rPr>
          <w:t xml:space="preserve"> anchoring</w:t>
        </w:r>
      </w:ins>
      <w:r>
        <w:rPr>
          <w:rFonts w:ascii="Times" w:hAnsi="Times" w:cs="Times"/>
          <w:color w:val="000000"/>
          <w:sz w:val="26"/>
          <w:szCs w:val="26"/>
        </w:rPr>
        <w:t xml:space="preserve"> study separately (including four variance analysis results), per anchoring condition for each study separately (including eight variance analysis results), or across all </w:t>
      </w:r>
      <w:ins w:id="248" w:author="Jelte Wicherts" w:date="2018-08-28T08:20:00Z">
        <w:r w:rsidR="009C2F1A">
          <w:rPr>
            <w:rFonts w:ascii="Times" w:hAnsi="Times" w:cs="Times"/>
            <w:color w:val="000000"/>
            <w:sz w:val="26"/>
            <w:szCs w:val="26"/>
          </w:rPr>
          <w:t xml:space="preserve">four anchoring </w:t>
        </w:r>
      </w:ins>
      <w:r>
        <w:rPr>
          <w:rFonts w:ascii="Times" w:hAnsi="Times" w:cs="Times"/>
          <w:color w:val="000000"/>
          <w:sz w:val="26"/>
          <w:szCs w:val="26"/>
        </w:rPr>
        <w:t>studies combined but taking into account heterogeneous variances per anchoring condition for each study (including one variance analysis result). We only conducted this combination test for the results from the variance analyses using dispersion of variance measure based on the standard deviation of the variances (i.e., SD</w:t>
      </w:r>
      <w:r>
        <w:rPr>
          <w:rFonts w:ascii="Times" w:hAnsi="Times" w:cs="Times"/>
          <w:color w:val="000000"/>
          <w:position w:val="-3"/>
          <w:sz w:val="18"/>
          <w:szCs w:val="18"/>
        </w:rPr>
        <w:t>z</w:t>
      </w:r>
      <w:r>
        <w:rPr>
          <w:rFonts w:ascii="Times" w:hAnsi="Times" w:cs="Times"/>
          <w:color w:val="000000"/>
          <w:sz w:val="26"/>
          <w:szCs w:val="26"/>
        </w:rPr>
        <w:t xml:space="preserve">; not preregistered). Note that the performance of combining various </w:t>
      </w:r>
      <w:ins w:id="249" w:author="Jelte Wicherts" w:date="2018-08-28T08:21:00Z">
        <w:r w:rsidR="009C2F1A">
          <w:rPr>
            <w:rFonts w:ascii="Times" w:hAnsi="Times" w:cs="Times"/>
            <w:color w:val="000000"/>
            <w:sz w:val="26"/>
            <w:szCs w:val="26"/>
          </w:rPr>
          <w:t xml:space="preserve">variance </w:t>
        </w:r>
      </w:ins>
      <w:r>
        <w:rPr>
          <w:rFonts w:ascii="Times" w:hAnsi="Times" w:cs="Times"/>
          <w:color w:val="000000"/>
          <w:sz w:val="26"/>
          <w:szCs w:val="26"/>
        </w:rPr>
        <w:t xml:space="preserve">analyses </w:t>
      </w:r>
      <w:ins w:id="250" w:author="Jelte Wicherts" w:date="2018-08-28T08:21:00Z">
        <w:r w:rsidR="009C2F1A">
          <w:rPr>
            <w:rFonts w:ascii="Times" w:hAnsi="Times" w:cs="Times"/>
            <w:color w:val="000000"/>
            <w:sz w:val="26"/>
            <w:szCs w:val="26"/>
          </w:rPr>
          <w:t xml:space="preserve">within each dataset </w:t>
        </w:r>
      </w:ins>
      <w:r>
        <w:rPr>
          <w:rFonts w:ascii="Times" w:hAnsi="Times" w:cs="Times"/>
          <w:color w:val="000000"/>
          <w:sz w:val="26"/>
          <w:szCs w:val="26"/>
        </w:rPr>
        <w:t xml:space="preserve">as we do here is dependent on the performance of the individual results included in the combination (e.g., if all included results perform well the combination method is bound to perform well and vice versa). </w:t>
      </w:r>
    </w:p>
    <w:p w14:paraId="6D942D8A" w14:textId="77777777" w:rsidR="00632D8B" w:rsidRDefault="00632D8B" w:rsidP="00632D8B">
      <w:pPr>
        <w:widowControl w:val="0"/>
        <w:autoSpaceDE w:val="0"/>
        <w:autoSpaceDN w:val="0"/>
        <w:adjustRightInd w:val="0"/>
        <w:spacing w:after="240" w:line="300" w:lineRule="atLeast"/>
        <w:rPr>
          <w:rFonts w:ascii="Times" w:hAnsi="Times" w:cs="Times"/>
          <w:color w:val="000000"/>
        </w:rPr>
      </w:pPr>
      <w:commentRangeStart w:id="251"/>
      <w:r>
        <w:rPr>
          <w:rFonts w:ascii="Times" w:hAnsi="Times" w:cs="Times"/>
          <w:color w:val="000000"/>
          <w:sz w:val="26"/>
          <w:szCs w:val="26"/>
        </w:rPr>
        <w:t xml:space="preserve">Finally, we looked at statistically significant effect sizes. We expected fabricated statistically significant effects to be (much) larger than genuine statistically significant effects. As such, we compared statistically significant anchoring effects four times, once for each anchoring study separately across the participants fabricating data and the original data from the separate labs in the Many Labs project (not preregistered). </w:t>
      </w:r>
      <w:commentRangeEnd w:id="251"/>
      <w:r w:rsidR="009C2F1A">
        <w:rPr>
          <w:rStyle w:val="CommentReference"/>
        </w:rPr>
        <w:commentReference w:id="251"/>
      </w:r>
    </w:p>
    <w:p w14:paraId="68A3EFF5" w14:textId="0B5BBA2B"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For each of the</w:t>
      </w:r>
      <w:ins w:id="252" w:author="Jelte Wicherts" w:date="2018-08-28T08:26:00Z">
        <w:r w:rsidR="009C2F1A">
          <w:rPr>
            <w:rFonts w:ascii="Times" w:hAnsi="Times" w:cs="Times"/>
            <w:color w:val="000000"/>
            <w:sz w:val="26"/>
            <w:szCs w:val="26"/>
          </w:rPr>
          <w:t>se</w:t>
        </w:r>
      </w:ins>
      <w:r>
        <w:rPr>
          <w:rFonts w:ascii="Times" w:hAnsi="Times" w:cs="Times"/>
          <w:color w:val="000000"/>
          <w:sz w:val="26"/>
          <w:szCs w:val="26"/>
        </w:rPr>
        <w:t xml:space="preserve"> </w:t>
      </w:r>
      <w:commentRangeStart w:id="253"/>
      <w:del w:id="254" w:author="Jelte Wicherts" w:date="2018-08-28T08:26:00Z">
        <w:r w:rsidDel="009C2F1A">
          <w:rPr>
            <w:rFonts w:ascii="Times" w:hAnsi="Times" w:cs="Times"/>
            <w:color w:val="000000"/>
            <w:sz w:val="26"/>
            <w:szCs w:val="26"/>
          </w:rPr>
          <w:delText xml:space="preserve">previously described </w:delText>
        </w:r>
      </w:del>
      <w:ins w:id="255" w:author="Jelte Wicherts" w:date="2018-08-28T08:26:00Z">
        <w:r w:rsidR="009C2F1A">
          <w:rPr>
            <w:rFonts w:ascii="Times" w:hAnsi="Times" w:cs="Times"/>
            <w:color w:val="000000"/>
            <w:sz w:val="26"/>
            <w:szCs w:val="26"/>
          </w:rPr>
          <w:t xml:space="preserve">four </w:t>
        </w:r>
        <w:commentRangeEnd w:id="253"/>
        <w:r w:rsidR="009C2F1A">
          <w:rPr>
            <w:rStyle w:val="CommentReference"/>
          </w:rPr>
          <w:commentReference w:id="253"/>
        </w:r>
      </w:ins>
      <w:r>
        <w:rPr>
          <w:rFonts w:ascii="Times" w:hAnsi="Times" w:cs="Times"/>
          <w:color w:val="000000"/>
          <w:sz w:val="26"/>
          <w:szCs w:val="26"/>
        </w:rPr>
        <w:t>statistical methods to detect data fabrication, we carried out sensitivity and specificity analyses using Area Under Receiving Operator Characteristic (AUROC) curves. AUROC-analyses summarize the sensitivity (i.e., True Positive Rate [TPR]) and specificity (i.e., True Negative Rate [TNR]) for various decision criteria (e.g., α = 0,.01</w:t>
      </w:r>
      <w:proofErr w:type="gramStart"/>
      <w:r>
        <w:rPr>
          <w:rFonts w:ascii="Times" w:hAnsi="Times" w:cs="Times"/>
          <w:color w:val="000000"/>
          <w:sz w:val="26"/>
          <w:szCs w:val="26"/>
        </w:rPr>
        <w:t>,.02,...</w:t>
      </w:r>
      <w:proofErr w:type="gramEnd"/>
      <w:r>
        <w:rPr>
          <w:rFonts w:ascii="Times" w:hAnsi="Times" w:cs="Times"/>
          <w:color w:val="000000"/>
          <w:sz w:val="26"/>
          <w:szCs w:val="26"/>
        </w:rPr>
        <w:t xml:space="preserve">,.99,1). For our purposes, AUROC values indicate the probability that a randomly drawn fabricated- and genuine dataset can be correctly classified as fabricated or genuine based on the result of the analysis (Hanley and McNeil 1982). In other words, if AUROC = .5, correctly classifying a randomly drawn dataset as fabricated (or genuine) is equal to 50% (assuming equal </w:t>
      </w:r>
      <w:proofErr w:type="spellStart"/>
      <w:r>
        <w:rPr>
          <w:rFonts w:ascii="Times" w:hAnsi="Times" w:cs="Times"/>
          <w:color w:val="000000"/>
          <w:sz w:val="26"/>
          <w:szCs w:val="26"/>
        </w:rPr>
        <w:t>prevalences</w:t>
      </w:r>
      <w:proofErr w:type="spellEnd"/>
      <w:r>
        <w:rPr>
          <w:rFonts w:ascii="Times" w:hAnsi="Times" w:cs="Times"/>
          <w:color w:val="000000"/>
          <w:sz w:val="26"/>
          <w:szCs w:val="26"/>
        </w:rPr>
        <w:t xml:space="preserve">). For this setting, we follow the guidelines of </w:t>
      </w:r>
      <w:proofErr w:type="spellStart"/>
      <w:r>
        <w:rPr>
          <w:rFonts w:ascii="Times" w:hAnsi="Times" w:cs="Times"/>
          <w:color w:val="000000"/>
          <w:sz w:val="26"/>
          <w:szCs w:val="26"/>
        </w:rPr>
        <w:t>Youngstrom</w:t>
      </w:r>
      <w:proofErr w:type="spellEnd"/>
      <w:r>
        <w:rPr>
          <w:rFonts w:ascii="Times" w:hAnsi="Times" w:cs="Times"/>
          <w:color w:val="000000"/>
          <w:sz w:val="26"/>
          <w:szCs w:val="26"/>
        </w:rPr>
        <w:t xml:space="preserve"> </w:t>
      </w:r>
    </w:p>
    <w:p w14:paraId="74396856"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(2013) and regard any AUROC value &lt; .7 as poor for detecting data fabrication, .7 ≤ AUROC &lt; .8 as fair, .8 ≤ AUROC &lt; .9 as good, and AUROC ≥ .9 as excellent. We conducted all analyses using the </w:t>
      </w:r>
      <w:proofErr w:type="spellStart"/>
      <w:r>
        <w:rPr>
          <w:rFonts w:ascii="Times" w:hAnsi="Times" w:cs="Times"/>
          <w:color w:val="000000"/>
          <w:sz w:val="26"/>
          <w:szCs w:val="26"/>
        </w:rPr>
        <w:t>pROC</w:t>
      </w:r>
      <w:proofErr w:type="spellEnd"/>
      <w:r>
        <w:rPr>
          <w:rFonts w:ascii="Times" w:hAnsi="Times" w:cs="Times"/>
          <w:color w:val="000000"/>
          <w:sz w:val="26"/>
          <w:szCs w:val="26"/>
        </w:rPr>
        <w:t xml:space="preserve"> package (Robin et al. 2011). </w:t>
      </w:r>
    </w:p>
    <w:p w14:paraId="59649F61" w14:textId="77777777" w:rsidR="00632D8B" w:rsidRDefault="00632D8B" w:rsidP="00632D8B">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Results </w:t>
      </w:r>
    </w:p>
    <w:p w14:paraId="04433B10" w14:textId="5C896779"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Figure 7.4 shows a group-level comparison of the genuine- (k = 36) and fabricated (k = 39) datasets</w:t>
      </w:r>
      <w:ins w:id="256" w:author="Jelte Wicherts" w:date="2018-08-28T08:43:00Z">
        <w:r w:rsidR="008F7B69">
          <w:rPr>
            <w:rFonts w:ascii="Times" w:hAnsi="Times" w:cs="Times"/>
            <w:color w:val="000000"/>
            <w:sz w:val="26"/>
            <w:szCs w:val="26"/>
          </w:rPr>
          <w:t>. Here each dataset offers</w:t>
        </w:r>
      </w:ins>
      <w:ins w:id="257" w:author="Jelte Wicherts" w:date="2018-08-28T08:44:00Z">
        <w:r w:rsidR="008F7B69">
          <w:rPr>
            <w:rFonts w:ascii="Times" w:hAnsi="Times" w:cs="Times"/>
            <w:color w:val="000000"/>
            <w:sz w:val="26"/>
            <w:szCs w:val="26"/>
          </w:rPr>
          <w:t xml:space="preserve"> </w:t>
        </w:r>
      </w:ins>
      <w:del w:id="258" w:author="Jelte Wicherts" w:date="2018-08-28T08:43:00Z">
        <w:r w:rsidDel="008F7B69">
          <w:rPr>
            <w:rFonts w:ascii="Times" w:hAnsi="Times" w:cs="Times"/>
            <w:color w:val="000000"/>
            <w:sz w:val="26"/>
            <w:szCs w:val="26"/>
          </w:rPr>
          <w:delText xml:space="preserve">, which contains </w:delText>
        </w:r>
      </w:del>
      <w:r>
        <w:rPr>
          <w:rFonts w:ascii="Times" w:hAnsi="Times" w:cs="Times"/>
          <w:color w:val="000000"/>
          <w:sz w:val="26"/>
          <w:szCs w:val="26"/>
        </w:rPr>
        <w:t xml:space="preserve">four p-values and </w:t>
      </w:r>
      <w:ins w:id="259" w:author="Jelte Wicherts" w:date="2018-08-28T08:43:00Z">
        <w:r w:rsidR="008F7B69">
          <w:rPr>
            <w:rFonts w:ascii="Times" w:hAnsi="Times" w:cs="Times"/>
            <w:color w:val="000000"/>
            <w:sz w:val="26"/>
            <w:szCs w:val="26"/>
          </w:rPr>
          <w:t xml:space="preserve">four </w:t>
        </w:r>
      </w:ins>
      <w:r>
        <w:rPr>
          <w:rFonts w:ascii="Times" w:hAnsi="Times" w:cs="Times"/>
          <w:color w:val="000000"/>
          <w:sz w:val="26"/>
          <w:szCs w:val="26"/>
        </w:rPr>
        <w:t xml:space="preserve">relevant effect sizes (r) for </w:t>
      </w:r>
      <w:ins w:id="260" w:author="Jelte Wicherts" w:date="2018-08-28T08:43:00Z">
        <w:r w:rsidR="008F7B69">
          <w:rPr>
            <w:rFonts w:ascii="Times" w:hAnsi="Times" w:cs="Times"/>
            <w:color w:val="000000"/>
            <w:sz w:val="26"/>
            <w:szCs w:val="26"/>
          </w:rPr>
          <w:t xml:space="preserve">the </w:t>
        </w:r>
      </w:ins>
      <w:del w:id="261" w:author="Jelte Wicherts" w:date="2018-08-28T08:43:00Z">
        <w:r w:rsidDel="008F7B69">
          <w:rPr>
            <w:rFonts w:ascii="Times" w:hAnsi="Times" w:cs="Times"/>
            <w:color w:val="000000"/>
            <w:sz w:val="26"/>
            <w:szCs w:val="26"/>
          </w:rPr>
          <w:delText xml:space="preserve">each type of </w:delText>
        </w:r>
      </w:del>
      <w:ins w:id="262" w:author="Jelte Wicherts" w:date="2018-08-28T08:41:00Z">
        <w:r w:rsidR="00E3224F">
          <w:rPr>
            <w:rFonts w:ascii="Times" w:hAnsi="Times" w:cs="Times"/>
            <w:color w:val="000000"/>
            <w:sz w:val="26"/>
            <w:szCs w:val="26"/>
          </w:rPr>
          <w:t>anchoring</w:t>
        </w:r>
      </w:ins>
      <w:ins w:id="263" w:author="Jelte Wicherts" w:date="2018-08-28T08:43:00Z">
        <w:r w:rsidR="008F7B69">
          <w:rPr>
            <w:rFonts w:ascii="Times" w:hAnsi="Times" w:cs="Times"/>
            <w:color w:val="000000"/>
            <w:sz w:val="26"/>
            <w:szCs w:val="26"/>
          </w:rPr>
          <w:t xml:space="preserve"> effect (hypothesized to exist)</w:t>
        </w:r>
      </w:ins>
      <w:ins w:id="264" w:author="Jelte Wicherts" w:date="2018-08-28T08:41:00Z">
        <w:r w:rsidR="008F7B69">
          <w:rPr>
            <w:rFonts w:ascii="Times" w:hAnsi="Times" w:cs="Times"/>
            <w:color w:val="000000"/>
            <w:sz w:val="26"/>
            <w:szCs w:val="26"/>
          </w:rPr>
          <w:t>,</w:t>
        </w:r>
      </w:ins>
      <w:ins w:id="265" w:author="Jelte Wicherts" w:date="2018-08-28T08:43:00Z">
        <w:r w:rsidR="008F7B69">
          <w:rPr>
            <w:rFonts w:ascii="Times" w:hAnsi="Times" w:cs="Times"/>
            <w:color w:val="000000"/>
            <w:sz w:val="26"/>
            <w:szCs w:val="26"/>
          </w:rPr>
          <w:t xml:space="preserve"> the</w:t>
        </w:r>
      </w:ins>
      <w:ins w:id="266" w:author="Jelte Wicherts" w:date="2018-08-28T08:41:00Z">
        <w:r w:rsidR="008F7B69">
          <w:rPr>
            <w:rFonts w:ascii="Times" w:hAnsi="Times" w:cs="Times"/>
            <w:color w:val="000000"/>
            <w:sz w:val="26"/>
            <w:szCs w:val="26"/>
          </w:rPr>
          <w:t xml:space="preserve"> gender</w:t>
        </w:r>
      </w:ins>
      <w:ins w:id="267" w:author="Jelte Wicherts" w:date="2018-08-28T08:43:00Z">
        <w:r w:rsidR="008F7B69">
          <w:rPr>
            <w:rFonts w:ascii="Times" w:hAnsi="Times" w:cs="Times"/>
            <w:color w:val="000000"/>
            <w:sz w:val="26"/>
            <w:szCs w:val="26"/>
          </w:rPr>
          <w:t xml:space="preserve"> effect (not hypothesized to </w:t>
        </w:r>
      </w:ins>
      <w:ins w:id="268" w:author="Jelte Wicherts" w:date="2018-08-28T08:44:00Z">
        <w:r w:rsidR="008F7B69">
          <w:rPr>
            <w:rFonts w:ascii="Times" w:hAnsi="Times" w:cs="Times"/>
            <w:color w:val="000000"/>
            <w:sz w:val="26"/>
            <w:szCs w:val="26"/>
          </w:rPr>
          <w:t>exist</w:t>
        </w:r>
      </w:ins>
      <w:ins w:id="269" w:author="Jelte Wicherts" w:date="2018-08-28T08:43:00Z">
        <w:r w:rsidR="008F7B69">
          <w:rPr>
            <w:rFonts w:ascii="Times" w:hAnsi="Times" w:cs="Times"/>
            <w:color w:val="000000"/>
            <w:sz w:val="26"/>
            <w:szCs w:val="26"/>
          </w:rPr>
          <w:t>)</w:t>
        </w:r>
      </w:ins>
      <w:ins w:id="270" w:author="Jelte Wicherts" w:date="2018-08-28T08:41:00Z">
        <w:r w:rsidR="008F7B69">
          <w:rPr>
            <w:rFonts w:ascii="Times" w:hAnsi="Times" w:cs="Times"/>
            <w:color w:val="000000"/>
            <w:sz w:val="26"/>
            <w:szCs w:val="26"/>
          </w:rPr>
          <w:t xml:space="preserve">, </w:t>
        </w:r>
        <w:r w:rsidR="008F7B69">
          <w:rPr>
            <w:rFonts w:ascii="Times" w:hAnsi="Times" w:cs="Times"/>
            <w:color w:val="000000"/>
            <w:sz w:val="26"/>
            <w:szCs w:val="26"/>
          </w:rPr>
          <w:lastRenderedPageBreak/>
          <w:t xml:space="preserve">and </w:t>
        </w:r>
      </w:ins>
      <w:ins w:id="271" w:author="Jelte Wicherts" w:date="2018-08-28T08:44:00Z">
        <w:r w:rsidR="008F7B69">
          <w:rPr>
            <w:rFonts w:ascii="Times" w:hAnsi="Times" w:cs="Times"/>
            <w:color w:val="000000"/>
            <w:sz w:val="26"/>
            <w:szCs w:val="26"/>
          </w:rPr>
          <w:t xml:space="preserve">the </w:t>
        </w:r>
      </w:ins>
      <w:ins w:id="272" w:author="Jelte Wicherts" w:date="2018-08-28T08:41:00Z">
        <w:r w:rsidR="008F7B69">
          <w:rPr>
            <w:rFonts w:ascii="Times" w:hAnsi="Times" w:cs="Times"/>
            <w:color w:val="000000"/>
            <w:sz w:val="26"/>
            <w:szCs w:val="26"/>
          </w:rPr>
          <w:t xml:space="preserve">interaction </w:t>
        </w:r>
      </w:ins>
      <w:r>
        <w:rPr>
          <w:rFonts w:ascii="Times" w:hAnsi="Times" w:cs="Times"/>
          <w:color w:val="000000"/>
          <w:sz w:val="26"/>
          <w:szCs w:val="26"/>
        </w:rPr>
        <w:t>effect</w:t>
      </w:r>
      <w:ins w:id="273" w:author="Jelte Wicherts" w:date="2018-08-28T08:44:00Z">
        <w:r w:rsidR="008F7B69">
          <w:rPr>
            <w:rFonts w:ascii="Times" w:hAnsi="Times" w:cs="Times"/>
            <w:color w:val="000000"/>
            <w:sz w:val="26"/>
            <w:szCs w:val="26"/>
          </w:rPr>
          <w:t xml:space="preserve"> (not hypothesized to exist)</w:t>
        </w:r>
      </w:ins>
      <w:r>
        <w:rPr>
          <w:rFonts w:ascii="Times" w:hAnsi="Times" w:cs="Times"/>
          <w:color w:val="000000"/>
          <w:sz w:val="26"/>
          <w:szCs w:val="26"/>
        </w:rPr>
        <w:t xml:space="preserve"> </w:t>
      </w:r>
      <w:del w:id="274" w:author="Jelte Wicherts" w:date="2018-08-28T08:44:00Z">
        <w:r w:rsidDel="008F7B69">
          <w:rPr>
            <w:rFonts w:ascii="Times" w:hAnsi="Times" w:cs="Times"/>
            <w:color w:val="000000"/>
            <w:sz w:val="26"/>
            <w:szCs w:val="26"/>
          </w:rPr>
          <w:delText xml:space="preserve">per dataset </w:delText>
        </w:r>
      </w:del>
      <w:r>
        <w:rPr>
          <w:rFonts w:ascii="Times" w:hAnsi="Times" w:cs="Times"/>
          <w:color w:val="000000"/>
          <w:sz w:val="26"/>
          <w:szCs w:val="26"/>
        </w:rPr>
        <w:t>(i.e., 75 × 4 for each plot). These group-level comparisons provide a general overview of the differences between the genuine- and fabricated data</w:t>
      </w:r>
      <w:ins w:id="275" w:author="Jelte Wicherts" w:date="2018-08-28T08:45:00Z">
        <w:r w:rsidR="008F7B69">
          <w:rPr>
            <w:rFonts w:ascii="Times" w:hAnsi="Times" w:cs="Times"/>
            <w:color w:val="000000"/>
            <w:sz w:val="26"/>
            <w:szCs w:val="26"/>
          </w:rPr>
          <w:t>sets</w:t>
        </w:r>
      </w:ins>
      <w:r>
        <w:rPr>
          <w:rFonts w:ascii="Times" w:hAnsi="Times" w:cs="Times"/>
          <w:color w:val="000000"/>
          <w:sz w:val="26"/>
          <w:szCs w:val="26"/>
        </w:rPr>
        <w:t xml:space="preserve">. Figure 7.4 already indicates that there are few group differences between </w:t>
      </w:r>
    </w:p>
    <w:p w14:paraId="223D7ABA"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82 </w:t>
      </w:r>
    </w:p>
    <w:p w14:paraId="2B9A07F7"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Figure 7.4: Density distributions of genuine- and fabricated summary statistics across four anchoring studies, per effect (gender, anchoring, or interaction) and type of result (p-value or effect size). </w:t>
      </w:r>
    </w:p>
    <w:p w14:paraId="4F3052C4" w14:textId="7E28B5F3"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fabricated and genuine summary statistics from the anchoring studies when statistically nonsignificant effects are inspected (i.e., gender and interaction hypotheses). However, there seem to be larger group differences when we required participants to fabricate statistically significant summary statistics (i.e.,</w:t>
      </w:r>
      <w:ins w:id="276" w:author="Jelte Wicherts" w:date="2018-08-28T08:45:00Z">
        <w:r w:rsidR="008F7B69">
          <w:rPr>
            <w:rFonts w:ascii="Times" w:hAnsi="Times" w:cs="Times"/>
            <w:color w:val="000000"/>
            <w:sz w:val="26"/>
            <w:szCs w:val="26"/>
          </w:rPr>
          <w:t xml:space="preserve"> the four</w:t>
        </w:r>
      </w:ins>
      <w:r>
        <w:rPr>
          <w:rFonts w:ascii="Times" w:hAnsi="Times" w:cs="Times"/>
          <w:color w:val="000000"/>
          <w:sz w:val="26"/>
          <w:szCs w:val="26"/>
        </w:rPr>
        <w:t xml:space="preserve"> anchoring hypothes</w:t>
      </w:r>
      <w:ins w:id="277" w:author="Jelte Wicherts" w:date="2018-08-28T08:45:00Z">
        <w:r w:rsidR="008F7B69">
          <w:rPr>
            <w:rFonts w:ascii="Times" w:hAnsi="Times" w:cs="Times"/>
            <w:color w:val="000000"/>
            <w:sz w:val="26"/>
            <w:szCs w:val="26"/>
          </w:rPr>
          <w:t>e</w:t>
        </w:r>
      </w:ins>
      <w:del w:id="278" w:author="Jelte Wicherts" w:date="2018-08-28T08:45:00Z">
        <w:r w:rsidDel="008F7B69">
          <w:rPr>
            <w:rFonts w:ascii="Times" w:hAnsi="Times" w:cs="Times"/>
            <w:color w:val="000000"/>
            <w:sz w:val="26"/>
            <w:szCs w:val="26"/>
          </w:rPr>
          <w:delText>i</w:delText>
        </w:r>
      </w:del>
      <w:r>
        <w:rPr>
          <w:rFonts w:ascii="Times" w:hAnsi="Times" w:cs="Times"/>
          <w:color w:val="000000"/>
          <w:sz w:val="26"/>
          <w:szCs w:val="26"/>
        </w:rPr>
        <w:t>s</w:t>
      </w:r>
      <w:ins w:id="279" w:author="Jelte Wicherts" w:date="2018-08-28T08:45:00Z">
        <w:r w:rsidR="008F7B69">
          <w:rPr>
            <w:rFonts w:ascii="Times" w:hAnsi="Times" w:cs="Times"/>
            <w:color w:val="000000"/>
            <w:sz w:val="26"/>
            <w:szCs w:val="26"/>
          </w:rPr>
          <w:t xml:space="preserve"> per dataset</w:t>
        </w:r>
      </w:ins>
      <w:r>
        <w:rPr>
          <w:rFonts w:ascii="Times" w:hAnsi="Times" w:cs="Times"/>
          <w:color w:val="000000"/>
          <w:sz w:val="26"/>
          <w:szCs w:val="26"/>
        </w:rPr>
        <w:t xml:space="preserve">). We discuss results bearing on the specific tests for data fabrication next. </w:t>
      </w:r>
    </w:p>
    <w:p w14:paraId="0BE40059"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P-value analysis </w:t>
      </w:r>
    </w:p>
    <w:p w14:paraId="44EE1353" w14:textId="4059765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When we apply the reversed Fisher method to the statistically nonsignificant </w:t>
      </w:r>
      <w:del w:id="280" w:author="Jelte Wicherts" w:date="2018-08-28T08:50:00Z">
        <w:r w:rsidDel="00660785">
          <w:rPr>
            <w:rFonts w:ascii="Times" w:hAnsi="Times" w:cs="Times"/>
            <w:color w:val="000000"/>
            <w:sz w:val="26"/>
            <w:szCs w:val="26"/>
          </w:rPr>
          <w:delText>effects</w:delText>
        </w:r>
      </w:del>
      <w:ins w:id="281" w:author="Jelte Wicherts" w:date="2018-08-28T08:50:00Z">
        <w:r w:rsidR="00660785">
          <w:rPr>
            <w:rFonts w:ascii="Times" w:hAnsi="Times" w:cs="Times"/>
            <w:color w:val="000000"/>
            <w:sz w:val="26"/>
            <w:szCs w:val="26"/>
          </w:rPr>
          <w:t>gender and interaction effects</w:t>
        </w:r>
      </w:ins>
      <w:r>
        <w:rPr>
          <w:rFonts w:ascii="Times" w:hAnsi="Times" w:cs="Times"/>
          <w:color w:val="000000"/>
          <w:sz w:val="26"/>
          <w:szCs w:val="26"/>
        </w:rPr>
        <w:t>, results indicate its performance is approximately equal to chance classification. We find AUROC = 0.501, 95% CI [0.468-0.535] for statistically nonsignificant gender effects and AUROC = 0.516, 95% CI [0.483-0.549] for statistically nonsignificant interaction effects. In other words, results from this sample indicate that detection of fabricated data</w:t>
      </w:r>
      <w:ins w:id="282" w:author="Jelte Wicherts" w:date="2018-08-28T08:51:00Z">
        <w:r w:rsidR="00660785">
          <w:rPr>
            <w:rFonts w:ascii="Times" w:hAnsi="Times" w:cs="Times"/>
            <w:color w:val="000000"/>
            <w:sz w:val="26"/>
            <w:szCs w:val="26"/>
          </w:rPr>
          <w:t>sets</w:t>
        </w:r>
      </w:ins>
      <w:r>
        <w:rPr>
          <w:rFonts w:ascii="Times" w:hAnsi="Times" w:cs="Times"/>
          <w:color w:val="000000"/>
          <w:sz w:val="26"/>
          <w:szCs w:val="26"/>
        </w:rPr>
        <w:t xml:space="preserve"> using the distribution of statistically nonsignificant p-values to detect excessive amounts of high p-values does not seem promising. </w:t>
      </w:r>
    </w:p>
    <w:p w14:paraId="7C682B71"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Variance analysis </w:t>
      </w:r>
    </w:p>
    <w:p w14:paraId="43579B84"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We expected the dispersion of variances to be lower in fabricated- as opposed to genuine data. We computed the AUROC values for the variance analyses with the directional hypothesis that genuine data would show more variation than fabricated data, using either the dispersion of variance as captured by the standard deviation of the variances (i.e., SD</w:t>
      </w:r>
      <w:r>
        <w:rPr>
          <w:rFonts w:ascii="Times" w:hAnsi="Times" w:cs="Times"/>
          <w:color w:val="000000"/>
          <w:position w:val="-3"/>
          <w:sz w:val="18"/>
          <w:szCs w:val="18"/>
        </w:rPr>
        <w:t>z</w:t>
      </w:r>
      <w:r>
        <w:rPr>
          <w:rFonts w:ascii="Times" w:hAnsi="Times" w:cs="Times"/>
          <w:color w:val="000000"/>
          <w:sz w:val="26"/>
          <w:szCs w:val="26"/>
        </w:rPr>
        <w:t>) or the range of the variances (i.e., max</w:t>
      </w:r>
      <w:r>
        <w:rPr>
          <w:rFonts w:ascii="Times" w:hAnsi="Times" w:cs="Times"/>
          <w:color w:val="000000"/>
          <w:position w:val="-3"/>
          <w:sz w:val="18"/>
          <w:szCs w:val="18"/>
        </w:rPr>
        <w:t xml:space="preserve">z </w:t>
      </w:r>
      <w:r>
        <w:rPr>
          <w:rFonts w:ascii="Times" w:hAnsi="Times" w:cs="Times"/>
          <w:color w:val="000000"/>
          <w:sz w:val="26"/>
          <w:szCs w:val="26"/>
        </w:rPr>
        <w:t>−min</w:t>
      </w:r>
      <w:r>
        <w:rPr>
          <w:rFonts w:ascii="Times" w:hAnsi="Times" w:cs="Times"/>
          <w:color w:val="000000"/>
          <w:position w:val="-3"/>
          <w:sz w:val="18"/>
          <w:szCs w:val="18"/>
        </w:rPr>
        <w:t>z</w:t>
      </w:r>
      <w:r>
        <w:rPr>
          <w:rFonts w:ascii="Times" w:hAnsi="Times" w:cs="Times"/>
          <w:color w:val="000000"/>
          <w:sz w:val="26"/>
          <w:szCs w:val="26"/>
        </w:rPr>
        <w:t>). AUROC results of all 14 analyses (as described in the Data analysis section) are presented in Table 7.3, once for each dispersion of variance measure. Of these 14, we only preregistered the variance analysis inspecting the standardized variances across all studies under both the SD</w:t>
      </w:r>
      <w:r>
        <w:rPr>
          <w:rFonts w:ascii="Times" w:hAnsi="Times" w:cs="Times"/>
          <w:color w:val="000000"/>
          <w:position w:val="-3"/>
          <w:sz w:val="18"/>
          <w:szCs w:val="18"/>
        </w:rPr>
        <w:t xml:space="preserve">z </w:t>
      </w:r>
      <w:r>
        <w:rPr>
          <w:rFonts w:ascii="Times" w:hAnsi="Times" w:cs="Times"/>
          <w:color w:val="000000"/>
          <w:sz w:val="26"/>
          <w:szCs w:val="26"/>
        </w:rPr>
        <w:t>and max</w:t>
      </w:r>
      <w:r>
        <w:rPr>
          <w:rFonts w:ascii="Times" w:hAnsi="Times" w:cs="Times"/>
          <w:color w:val="000000"/>
          <w:position w:val="-3"/>
          <w:sz w:val="18"/>
          <w:szCs w:val="18"/>
        </w:rPr>
        <w:t xml:space="preserve">z </w:t>
      </w:r>
      <w:r>
        <w:rPr>
          <w:rFonts w:ascii="Times" w:hAnsi="Times" w:cs="Times"/>
          <w:color w:val="000000"/>
          <w:sz w:val="26"/>
          <w:szCs w:val="26"/>
        </w:rPr>
        <w:t>− min</w:t>
      </w:r>
      <w:r>
        <w:rPr>
          <w:rFonts w:ascii="Times" w:hAnsi="Times" w:cs="Times"/>
          <w:color w:val="000000"/>
          <w:position w:val="-3"/>
          <w:sz w:val="18"/>
          <w:szCs w:val="18"/>
        </w:rPr>
        <w:t xml:space="preserve">z </w:t>
      </w:r>
      <w:proofErr w:type="spellStart"/>
      <w:r>
        <w:rPr>
          <w:rFonts w:ascii="Times" w:hAnsi="Times" w:cs="Times"/>
          <w:color w:val="000000"/>
          <w:sz w:val="26"/>
          <w:szCs w:val="26"/>
        </w:rPr>
        <w:t>operationalizations</w:t>
      </w:r>
      <w:proofErr w:type="spellEnd"/>
      <w:r>
        <w:rPr>
          <w:rFonts w:ascii="Times" w:hAnsi="Times" w:cs="Times"/>
          <w:color w:val="000000"/>
          <w:sz w:val="26"/>
          <w:szCs w:val="26"/>
        </w:rPr>
        <w:t xml:space="preserve">, assuming homogeneous population variances (https://osf.io/tshx8/), which are the results reported in the second row of Table 7.3. All other variance analyses have not been preregistered and should therefore be considered exploratory. </w:t>
      </w:r>
    </w:p>
    <w:p w14:paraId="12F5EE66"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83 </w:t>
      </w:r>
    </w:p>
    <w:p w14:paraId="7FC7718E"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lastRenderedPageBreak/>
        <w:t xml:space="preserve">Table 7.3: Area Under Receiving Operator Characteristic (AUROC) values of each variance analysis and operationalization, including its 95 percent Confidence Interval. ’Heterogeneity’ assumes unequal population variances for the low- and high anchoring conditions, whereas ’homogeneity’ assumes equal population variances across anchoring conditions in the same study. We preregistered only the analyses in the second row. </w:t>
      </w:r>
    </w:p>
    <w:p w14:paraId="215C3EC3"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Population variance assumption Study SD</w:t>
      </w:r>
      <w:r>
        <w:rPr>
          <w:rFonts w:ascii="Times" w:hAnsi="Times" w:cs="Times"/>
          <w:color w:val="000000"/>
          <w:position w:val="-3"/>
          <w:sz w:val="18"/>
          <w:szCs w:val="18"/>
        </w:rPr>
        <w:t xml:space="preserve">z </w:t>
      </w:r>
      <w:r>
        <w:rPr>
          <w:rFonts w:ascii="Times" w:hAnsi="Times" w:cs="Times"/>
          <w:color w:val="000000"/>
          <w:sz w:val="26"/>
          <w:szCs w:val="26"/>
        </w:rPr>
        <w:t>max</w:t>
      </w:r>
      <w:r>
        <w:rPr>
          <w:rFonts w:ascii="Times" w:hAnsi="Times" w:cs="Times"/>
          <w:color w:val="000000"/>
          <w:position w:val="-3"/>
          <w:sz w:val="18"/>
          <w:szCs w:val="18"/>
        </w:rPr>
        <w:t xml:space="preserve">z </w:t>
      </w:r>
      <w:r>
        <w:rPr>
          <w:rFonts w:ascii="Times" w:hAnsi="Times" w:cs="Times"/>
          <w:color w:val="000000"/>
          <w:sz w:val="26"/>
          <w:szCs w:val="26"/>
        </w:rPr>
        <w:t>− min</w:t>
      </w:r>
      <w:r>
        <w:rPr>
          <w:rFonts w:ascii="Times" w:hAnsi="Times" w:cs="Times"/>
          <w:color w:val="000000"/>
          <w:position w:val="-3"/>
          <w:sz w:val="18"/>
          <w:szCs w:val="18"/>
        </w:rPr>
        <w:t xml:space="preserve">z </w:t>
      </w:r>
    </w:p>
    <w:p w14:paraId="6AE08126" w14:textId="77777777" w:rsidR="00632D8B" w:rsidRDefault="00632D8B" w:rsidP="00632D8B">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2E9BB6B8" wp14:editId="26BD6BD1">
            <wp:extent cx="5064125" cy="13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4125" cy="13970"/>
                    </a:xfrm>
                    <a:prstGeom prst="rect">
                      <a:avLst/>
                    </a:prstGeom>
                    <a:noFill/>
                    <a:ln>
                      <a:noFill/>
                    </a:ln>
                  </pic:spPr>
                </pic:pic>
              </a:graphicData>
            </a:graphic>
          </wp:inline>
        </w:drawing>
      </w:r>
    </w:p>
    <w:tbl>
      <w:tblPr>
        <w:tblW w:w="0" w:type="auto"/>
        <w:tblInd w:w="-108" w:type="dxa"/>
        <w:tblBorders>
          <w:top w:val="nil"/>
          <w:left w:val="nil"/>
          <w:right w:val="nil"/>
        </w:tblBorders>
        <w:tblLayout w:type="fixed"/>
        <w:tblLook w:val="0000" w:firstRow="0" w:lastRow="0" w:firstColumn="0" w:lastColumn="0" w:noHBand="0" w:noVBand="0"/>
      </w:tblPr>
      <w:tblGrid>
        <w:gridCol w:w="8325"/>
      </w:tblGrid>
      <w:tr w:rsidR="00632D8B" w14:paraId="1E5901D3" w14:textId="77777777">
        <w:tc>
          <w:tcPr>
            <w:tcW w:w="6571" w:type="dxa"/>
            <w:tcBorders>
              <w:top w:val="single" w:sz="32" w:space="0" w:color="000000"/>
            </w:tcBorders>
            <w:shd w:val="clear" w:color="auto" w:fill="FFFFFF"/>
            <w:tcMar>
              <w:top w:w="20" w:type="nil"/>
              <w:left w:w="20" w:type="nil"/>
              <w:bottom w:w="20" w:type="nil"/>
              <w:right w:w="20" w:type="nil"/>
            </w:tcMar>
            <w:vAlign w:val="center"/>
          </w:tcPr>
          <w:p w14:paraId="41C7857E"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Heterogeneity Overall 0.761 [0.733-0.788] 0.827 [0.8-0.853] </w:t>
            </w:r>
          </w:p>
        </w:tc>
      </w:tr>
      <w:tr w:rsidR="00632D8B" w14:paraId="5A96CCE3" w14:textId="77777777">
        <w:tblPrEx>
          <w:tblBorders>
            <w:top w:val="none" w:sz="0" w:space="0" w:color="auto"/>
          </w:tblBorders>
        </w:tblPrEx>
        <w:tc>
          <w:tcPr>
            <w:tcW w:w="6571" w:type="dxa"/>
            <w:shd w:val="clear" w:color="auto" w:fill="F6F6F6"/>
            <w:tcMar>
              <w:top w:w="20" w:type="nil"/>
              <w:left w:w="20" w:type="nil"/>
              <w:bottom w:w="20" w:type="nil"/>
              <w:right w:w="20" w:type="nil"/>
            </w:tcMar>
            <w:vAlign w:val="center"/>
          </w:tcPr>
          <w:p w14:paraId="57A7C754"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Homogeneity Overall 0.264 [0.235-0.293] 0.544 [0.507-0.58] </w:t>
            </w:r>
          </w:p>
        </w:tc>
      </w:tr>
      <w:tr w:rsidR="00632D8B" w14:paraId="1AC1A0BE" w14:textId="77777777">
        <w:tblPrEx>
          <w:tblBorders>
            <w:top w:val="none" w:sz="0" w:space="0" w:color="auto"/>
          </w:tblBorders>
        </w:tblPrEx>
        <w:tc>
          <w:tcPr>
            <w:tcW w:w="6571" w:type="dxa"/>
            <w:tcBorders>
              <w:bottom w:val="single" w:sz="4" w:space="0" w:color="000000"/>
            </w:tcBorders>
            <w:shd w:val="clear" w:color="auto" w:fill="FFFFFF"/>
            <w:tcMar>
              <w:top w:w="20" w:type="nil"/>
              <w:left w:w="20" w:type="nil"/>
              <w:bottom w:w="20" w:type="nil"/>
              <w:right w:w="20" w:type="nil"/>
            </w:tcMar>
            <w:vAlign w:val="center"/>
          </w:tcPr>
          <w:p w14:paraId="663F0577"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Homogeneity Study 1 0.373 [0.339-0.406] 0.488 [0.474-0.502] </w:t>
            </w:r>
          </w:p>
        </w:tc>
      </w:tr>
      <w:tr w:rsidR="00632D8B" w14:paraId="6AA9BD55" w14:textId="77777777">
        <w:tblPrEx>
          <w:tblBorders>
            <w:top w:val="none" w:sz="0" w:space="0" w:color="auto"/>
          </w:tblBorders>
        </w:tblPrEx>
        <w:tc>
          <w:tcPr>
            <w:tcW w:w="6571" w:type="dxa"/>
            <w:tcBorders>
              <w:top w:val="single" w:sz="4" w:space="0" w:color="000000"/>
            </w:tcBorders>
            <w:shd w:val="clear" w:color="auto" w:fill="F6F6F6"/>
            <w:tcMar>
              <w:top w:w="20" w:type="nil"/>
              <w:left w:w="20" w:type="nil"/>
              <w:bottom w:w="20" w:type="nil"/>
              <w:right w:w="20" w:type="nil"/>
            </w:tcMar>
            <w:vAlign w:val="center"/>
          </w:tcPr>
          <w:p w14:paraId="11404BD4"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Homogeneity Study 2 0.395 [0.36-0.429] 0.634 [0.608-0.66] </w:t>
            </w:r>
          </w:p>
        </w:tc>
      </w:tr>
      <w:tr w:rsidR="00632D8B" w14:paraId="5803E846" w14:textId="77777777">
        <w:tc>
          <w:tcPr>
            <w:tcW w:w="6571" w:type="dxa"/>
            <w:shd w:val="clear" w:color="auto" w:fill="FFFFFF"/>
            <w:tcMar>
              <w:top w:w="20" w:type="nil"/>
              <w:left w:w="20" w:type="nil"/>
              <w:bottom w:w="20" w:type="nil"/>
              <w:right w:w="20" w:type="nil"/>
            </w:tcMar>
            <w:vAlign w:val="center"/>
          </w:tcPr>
          <w:p w14:paraId="0CD1645C"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Homogeneity Study 3 0.498 [0.463-0.533] 0.563 [0.539-0.588] </w:t>
            </w:r>
          </w:p>
        </w:tc>
      </w:tr>
      <w:tr w:rsidR="00632D8B" w14:paraId="01786D5A" w14:textId="77777777">
        <w:tc>
          <w:tcPr>
            <w:tcW w:w="8325" w:type="dxa"/>
            <w:shd w:val="clear" w:color="auto" w:fill="F6F6F6"/>
            <w:tcMar>
              <w:top w:w="20" w:type="nil"/>
              <w:left w:w="20" w:type="nil"/>
              <w:bottom w:w="20" w:type="nil"/>
              <w:right w:w="20" w:type="nil"/>
            </w:tcMar>
            <w:vAlign w:val="center"/>
          </w:tcPr>
          <w:p w14:paraId="28F2B0E1"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Homogeneity Study 4 0.401 [0.367-0.435] 0.561 [0.527-0.594] </w:t>
            </w:r>
          </w:p>
        </w:tc>
      </w:tr>
      <w:tr w:rsidR="00632D8B" w14:paraId="3844DF9A" w14:textId="77777777">
        <w:tblPrEx>
          <w:tblBorders>
            <w:top w:val="none" w:sz="0" w:space="0" w:color="auto"/>
          </w:tblBorders>
        </w:tblPrEx>
        <w:tc>
          <w:tcPr>
            <w:tcW w:w="8325" w:type="dxa"/>
            <w:shd w:val="clear" w:color="auto" w:fill="FFFFFF"/>
            <w:tcMar>
              <w:top w:w="20" w:type="nil"/>
              <w:left w:w="20" w:type="nil"/>
              <w:bottom w:w="20" w:type="nil"/>
              <w:right w:w="20" w:type="nil"/>
            </w:tcMar>
            <w:vAlign w:val="center"/>
          </w:tcPr>
          <w:p w14:paraId="0407BF5C"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Heterogeneity Study 1, low anchoring 0.438 [0.406-0.47] 0.487 [0.481-0.493] </w:t>
            </w:r>
          </w:p>
        </w:tc>
      </w:tr>
      <w:tr w:rsidR="00632D8B" w14:paraId="306E8D14" w14:textId="77777777">
        <w:tblPrEx>
          <w:tblBorders>
            <w:top w:val="none" w:sz="0" w:space="0" w:color="auto"/>
          </w:tblBorders>
        </w:tblPrEx>
        <w:tc>
          <w:tcPr>
            <w:tcW w:w="8325" w:type="dxa"/>
            <w:tcBorders>
              <w:bottom w:val="single" w:sz="4" w:space="0" w:color="000000"/>
            </w:tcBorders>
            <w:shd w:val="clear" w:color="auto" w:fill="F6F6F6"/>
            <w:tcMar>
              <w:top w:w="20" w:type="nil"/>
              <w:left w:w="20" w:type="nil"/>
              <w:bottom w:w="20" w:type="nil"/>
              <w:right w:w="20" w:type="nil"/>
            </w:tcMar>
            <w:vAlign w:val="center"/>
          </w:tcPr>
          <w:p w14:paraId="4542D83E"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Heterogeneity Study 1, high anchoring 0.615 [0.582-0.647] 0.501 [0.492-0.51] </w:t>
            </w:r>
          </w:p>
        </w:tc>
      </w:tr>
      <w:tr w:rsidR="00632D8B" w14:paraId="20649933" w14:textId="77777777">
        <w:tblPrEx>
          <w:tblBorders>
            <w:top w:val="none" w:sz="0" w:space="0" w:color="auto"/>
          </w:tblBorders>
        </w:tblPrEx>
        <w:tc>
          <w:tcPr>
            <w:tcW w:w="8325" w:type="dxa"/>
            <w:tcBorders>
              <w:top w:val="single" w:sz="4" w:space="0" w:color="000000"/>
            </w:tcBorders>
            <w:shd w:val="clear" w:color="auto" w:fill="FFFFFF"/>
            <w:tcMar>
              <w:top w:w="20" w:type="nil"/>
              <w:left w:w="20" w:type="nil"/>
              <w:bottom w:w="20" w:type="nil"/>
              <w:right w:w="20" w:type="nil"/>
            </w:tcMar>
            <w:vAlign w:val="center"/>
          </w:tcPr>
          <w:p w14:paraId="1C2707D8"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Heterogeneity Study 2, low anchoring 0.652 [0.621-0.683] 0.625 [0.607-0.643] </w:t>
            </w:r>
          </w:p>
        </w:tc>
      </w:tr>
      <w:tr w:rsidR="00632D8B" w14:paraId="557FC259" w14:textId="77777777">
        <w:tc>
          <w:tcPr>
            <w:tcW w:w="8325" w:type="dxa"/>
            <w:shd w:val="clear" w:color="auto" w:fill="F6F6F6"/>
            <w:tcMar>
              <w:top w:w="20" w:type="nil"/>
              <w:left w:w="20" w:type="nil"/>
              <w:bottom w:w="20" w:type="nil"/>
              <w:right w:w="20" w:type="nil"/>
            </w:tcMar>
            <w:vAlign w:val="center"/>
          </w:tcPr>
          <w:p w14:paraId="4E56080D"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Heterogeneity Study 2, high anchoring 0.556 [0.523-0.589] 0.528 [0.515-0.541] </w:t>
            </w:r>
          </w:p>
        </w:tc>
      </w:tr>
      <w:tr w:rsidR="00632D8B" w14:paraId="0973BDD2" w14:textId="77777777">
        <w:tc>
          <w:tcPr>
            <w:tcW w:w="8325" w:type="dxa"/>
            <w:shd w:val="clear" w:color="auto" w:fill="FFFFFF"/>
            <w:tcMar>
              <w:top w:w="20" w:type="nil"/>
              <w:left w:w="20" w:type="nil"/>
              <w:bottom w:w="20" w:type="nil"/>
              <w:right w:w="20" w:type="nil"/>
            </w:tcMar>
            <w:vAlign w:val="center"/>
          </w:tcPr>
          <w:p w14:paraId="214FB231"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Heterogeneity Study 3, low anchoring 0.643 [0.612-0.674] 0.542 [0.53-0.553] </w:t>
            </w:r>
          </w:p>
        </w:tc>
      </w:tr>
      <w:tr w:rsidR="00632D8B" w14:paraId="6CD77427" w14:textId="77777777">
        <w:tblPrEx>
          <w:tblBorders>
            <w:top w:val="none" w:sz="0" w:space="0" w:color="auto"/>
          </w:tblBorders>
        </w:tblPrEx>
        <w:tc>
          <w:tcPr>
            <w:tcW w:w="8325" w:type="dxa"/>
            <w:shd w:val="clear" w:color="auto" w:fill="F6F6F6"/>
            <w:tcMar>
              <w:top w:w="20" w:type="nil"/>
              <w:left w:w="20" w:type="nil"/>
              <w:bottom w:w="20" w:type="nil"/>
              <w:right w:w="20" w:type="nil"/>
            </w:tcMar>
            <w:vAlign w:val="center"/>
          </w:tcPr>
          <w:p w14:paraId="3845E7B9"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Heterogeneity Study 3, high anchoring 0.747 [0.719-0.775] 0.691 [0.669-0.712] </w:t>
            </w:r>
          </w:p>
        </w:tc>
      </w:tr>
      <w:tr w:rsidR="00632D8B" w14:paraId="4DBAC6E1" w14:textId="77777777">
        <w:tblPrEx>
          <w:tblBorders>
            <w:top w:val="none" w:sz="0" w:space="0" w:color="auto"/>
          </w:tblBorders>
        </w:tblPrEx>
        <w:tc>
          <w:tcPr>
            <w:tcW w:w="8325" w:type="dxa"/>
            <w:tcBorders>
              <w:bottom w:val="single" w:sz="4" w:space="0" w:color="000000"/>
            </w:tcBorders>
            <w:shd w:val="clear" w:color="auto" w:fill="FFFFFF"/>
            <w:tcMar>
              <w:top w:w="20" w:type="nil"/>
              <w:left w:w="20" w:type="nil"/>
              <w:bottom w:w="20" w:type="nil"/>
              <w:right w:w="20" w:type="nil"/>
            </w:tcMar>
            <w:vAlign w:val="center"/>
          </w:tcPr>
          <w:p w14:paraId="208FF51B"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Heterogeneity Study 4, low anchoring 0.667 [0.636-0.697] 0.595 [0.577-0.614] </w:t>
            </w:r>
          </w:p>
        </w:tc>
      </w:tr>
      <w:tr w:rsidR="00632D8B" w14:paraId="0916D193" w14:textId="77777777">
        <w:tc>
          <w:tcPr>
            <w:tcW w:w="8325" w:type="dxa"/>
            <w:tcBorders>
              <w:top w:val="single" w:sz="4" w:space="0" w:color="000000"/>
              <w:bottom w:val="single" w:sz="24" w:space="0" w:color="000000"/>
            </w:tcBorders>
            <w:shd w:val="clear" w:color="auto" w:fill="F6F6F6"/>
            <w:tcMar>
              <w:top w:w="20" w:type="nil"/>
              <w:left w:w="20" w:type="nil"/>
              <w:bottom w:w="20" w:type="nil"/>
              <w:right w:w="20" w:type="nil"/>
            </w:tcMar>
            <w:vAlign w:val="center"/>
          </w:tcPr>
          <w:p w14:paraId="116C76D0"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Heterogeneity Study 4, high anchoring 0.798 [0.773-0.823] 0.756 [0.733-0.779] </w:t>
            </w:r>
          </w:p>
        </w:tc>
      </w:tr>
    </w:tbl>
    <w:p w14:paraId="4B7296DE" w14:textId="77777777" w:rsidR="00632D8B" w:rsidRDefault="00632D8B" w:rsidP="00632D8B">
      <w:pPr>
        <w:widowControl w:val="0"/>
        <w:autoSpaceDE w:val="0"/>
        <w:autoSpaceDN w:val="0"/>
        <w:adjustRightInd w:val="0"/>
        <w:spacing w:after="240" w:line="300" w:lineRule="atLeast"/>
        <w:rPr>
          <w:rFonts w:ascii="Times" w:hAnsi="Times" w:cs="Times"/>
          <w:color w:val="000000"/>
        </w:rPr>
      </w:pPr>
      <w:commentRangeStart w:id="283"/>
      <w:r>
        <w:rPr>
          <w:rFonts w:ascii="Times" w:hAnsi="Times" w:cs="Times"/>
          <w:color w:val="000000"/>
          <w:sz w:val="26"/>
          <w:szCs w:val="26"/>
        </w:rPr>
        <w:lastRenderedPageBreak/>
        <w:t>Our preregistered analysis indicates that variance analyses do not perform above chance level when the assumption of homogeneous population variances is violated. More specifically, for the dispersion of variance measure based on the standard deviation of the variances (i.e., SD</w:t>
      </w:r>
      <w:r>
        <w:rPr>
          <w:rFonts w:ascii="Times" w:hAnsi="Times" w:cs="Times"/>
          <w:color w:val="000000"/>
          <w:position w:val="-3"/>
          <w:sz w:val="18"/>
          <w:szCs w:val="18"/>
        </w:rPr>
        <w:t>z</w:t>
      </w:r>
      <w:r>
        <w:rPr>
          <w:rFonts w:ascii="Times" w:hAnsi="Times" w:cs="Times"/>
          <w:color w:val="000000"/>
          <w:sz w:val="26"/>
          <w:szCs w:val="26"/>
        </w:rPr>
        <w:t>), performance is below chance levels, AUROC = 0.264, 95% CI [0.235-0.293]; for the dispersion of variance measure based on the range of the variances (i.e., max</w:t>
      </w:r>
      <w:r>
        <w:rPr>
          <w:rFonts w:ascii="Times" w:hAnsi="Times" w:cs="Times"/>
          <w:color w:val="000000"/>
          <w:position w:val="-3"/>
          <w:sz w:val="18"/>
          <w:szCs w:val="18"/>
        </w:rPr>
        <w:t xml:space="preserve">z </w:t>
      </w:r>
      <w:r>
        <w:rPr>
          <w:rFonts w:ascii="Times" w:hAnsi="Times" w:cs="Times"/>
          <w:color w:val="000000"/>
          <w:sz w:val="26"/>
          <w:szCs w:val="26"/>
        </w:rPr>
        <w:t>− min</w:t>
      </w:r>
      <w:r>
        <w:rPr>
          <w:rFonts w:ascii="Times" w:hAnsi="Times" w:cs="Times"/>
          <w:color w:val="000000"/>
          <w:position w:val="-3"/>
          <w:sz w:val="18"/>
          <w:szCs w:val="18"/>
        </w:rPr>
        <w:t xml:space="preserve">z </w:t>
      </w:r>
      <w:r>
        <w:rPr>
          <w:rFonts w:ascii="Times" w:hAnsi="Times" w:cs="Times"/>
          <w:color w:val="000000"/>
          <w:sz w:val="26"/>
          <w:szCs w:val="26"/>
        </w:rPr>
        <w:t xml:space="preserve">) performance is around chance level, AU ROC = 0.544, 95% CI [0.507-0.58]. This result also indicates that the range of the variances measure seems more robust to the violations of the assumption of homogeneous variances than the standard deviation of the variances measure. </w:t>
      </w:r>
      <w:commentRangeEnd w:id="283"/>
      <w:r w:rsidR="005370EB">
        <w:rPr>
          <w:rStyle w:val="CommentReference"/>
        </w:rPr>
        <w:commentReference w:id="283"/>
      </w:r>
    </w:p>
    <w:p w14:paraId="0612B1C5" w14:textId="352D809E"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Our exploratory results suggest that (1) taking into account heterogeneous population variances improves the performance of the variance analyses and (2) that the dispersion of variances measured by the range of variances is consistently more robust to violations of homogeneous population variances than the standard deviation of variances. Compared to the (below) chance level performance of the preregistered </w:t>
      </w:r>
      <w:ins w:id="284" w:author="Jelte Wicherts" w:date="2018-08-28T08:52:00Z">
        <w:r w:rsidR="005370EB">
          <w:rPr>
            <w:rFonts w:ascii="Times" w:hAnsi="Times" w:cs="Times"/>
            <w:color w:val="000000"/>
            <w:sz w:val="26"/>
            <w:szCs w:val="26"/>
          </w:rPr>
          <w:t xml:space="preserve">homogeneous </w:t>
        </w:r>
      </w:ins>
      <w:r>
        <w:rPr>
          <w:rFonts w:ascii="Times" w:hAnsi="Times" w:cs="Times"/>
          <w:color w:val="000000"/>
          <w:sz w:val="26"/>
          <w:szCs w:val="26"/>
        </w:rPr>
        <w:t>variance analyses, the variance analyses that take into account heterogeneous population variances perform much better regardless of the dispersion of variance measure used. More specifically, AUROC = 0.761, 95% CI [0.733-0.788] for the standard deviation of the variances (i.e., SD</w:t>
      </w:r>
      <w:r>
        <w:rPr>
          <w:rFonts w:ascii="Times" w:hAnsi="Times" w:cs="Times"/>
          <w:color w:val="000000"/>
          <w:position w:val="-3"/>
          <w:sz w:val="18"/>
          <w:szCs w:val="18"/>
        </w:rPr>
        <w:t>z</w:t>
      </w:r>
      <w:r>
        <w:rPr>
          <w:rFonts w:ascii="Times" w:hAnsi="Times" w:cs="Times"/>
          <w:color w:val="000000"/>
          <w:sz w:val="26"/>
          <w:szCs w:val="26"/>
        </w:rPr>
        <w:t>) and AUROC = 0.827, 95% CI [0.8-0.853] for the range of the variances (i.e., max</w:t>
      </w:r>
      <w:r>
        <w:rPr>
          <w:rFonts w:ascii="Times" w:hAnsi="Times" w:cs="Times"/>
          <w:color w:val="000000"/>
          <w:position w:val="-3"/>
          <w:sz w:val="18"/>
          <w:szCs w:val="18"/>
        </w:rPr>
        <w:t xml:space="preserve">z </w:t>
      </w:r>
      <w:r>
        <w:rPr>
          <w:rFonts w:ascii="Times" w:hAnsi="Times" w:cs="Times"/>
          <w:color w:val="000000"/>
          <w:sz w:val="26"/>
          <w:szCs w:val="26"/>
        </w:rPr>
        <w:t>− min</w:t>
      </w:r>
      <w:r>
        <w:rPr>
          <w:rFonts w:ascii="Times" w:hAnsi="Times" w:cs="Times"/>
          <w:color w:val="000000"/>
          <w:position w:val="-3"/>
          <w:sz w:val="18"/>
          <w:szCs w:val="18"/>
        </w:rPr>
        <w:t xml:space="preserve">z </w:t>
      </w:r>
      <w:r>
        <w:rPr>
          <w:rFonts w:ascii="Times" w:hAnsi="Times" w:cs="Times"/>
          <w:color w:val="000000"/>
          <w:sz w:val="26"/>
          <w:szCs w:val="26"/>
        </w:rPr>
        <w:t xml:space="preserve">). For the analyses assuming homogeneous population variances per </w:t>
      </w:r>
      <w:ins w:id="285" w:author="Jelte Wicherts" w:date="2018-08-28T08:53:00Z">
        <w:r w:rsidR="005370EB">
          <w:rPr>
            <w:rFonts w:ascii="Times" w:hAnsi="Times" w:cs="Times"/>
            <w:color w:val="000000"/>
            <w:sz w:val="26"/>
            <w:szCs w:val="26"/>
          </w:rPr>
          <w:t xml:space="preserve">anchoring </w:t>
        </w:r>
      </w:ins>
      <w:r>
        <w:rPr>
          <w:rFonts w:ascii="Times" w:hAnsi="Times" w:cs="Times"/>
          <w:color w:val="000000"/>
          <w:sz w:val="26"/>
          <w:szCs w:val="26"/>
        </w:rPr>
        <w:t>study (i.e., rows 3-6 of Table 7.3), we see that max</w:t>
      </w:r>
      <w:r>
        <w:rPr>
          <w:rFonts w:ascii="Times" w:hAnsi="Times" w:cs="Times"/>
          <w:color w:val="000000"/>
          <w:position w:val="-3"/>
          <w:sz w:val="18"/>
          <w:szCs w:val="18"/>
        </w:rPr>
        <w:t xml:space="preserve">z </w:t>
      </w:r>
      <w:r>
        <w:rPr>
          <w:rFonts w:ascii="Times" w:hAnsi="Times" w:cs="Times"/>
          <w:color w:val="000000"/>
          <w:sz w:val="26"/>
          <w:szCs w:val="26"/>
        </w:rPr>
        <w:t>− min</w:t>
      </w:r>
      <w:r>
        <w:rPr>
          <w:rFonts w:ascii="Times" w:hAnsi="Times" w:cs="Times"/>
          <w:color w:val="000000"/>
          <w:position w:val="-3"/>
          <w:sz w:val="18"/>
          <w:szCs w:val="18"/>
        </w:rPr>
        <w:t xml:space="preserve">z </w:t>
      </w:r>
      <w:r>
        <w:rPr>
          <w:rFonts w:ascii="Times" w:hAnsi="Times" w:cs="Times"/>
          <w:color w:val="000000"/>
          <w:sz w:val="26"/>
          <w:szCs w:val="26"/>
        </w:rPr>
        <w:t>is consistently more robust at detecting data fabrication when compared to SD</w:t>
      </w:r>
      <w:r>
        <w:rPr>
          <w:rFonts w:ascii="Times" w:hAnsi="Times" w:cs="Times"/>
          <w:color w:val="000000"/>
          <w:position w:val="-3"/>
          <w:sz w:val="18"/>
          <w:szCs w:val="18"/>
        </w:rPr>
        <w:t>z</w:t>
      </w:r>
      <w:r>
        <w:rPr>
          <w:rFonts w:ascii="Times" w:hAnsi="Times" w:cs="Times"/>
          <w:color w:val="000000"/>
          <w:sz w:val="26"/>
          <w:szCs w:val="26"/>
        </w:rPr>
        <w:t xml:space="preserve">. Lastly, we see that the AUROC results for variance analyses separated per </w:t>
      </w:r>
      <w:ins w:id="286" w:author="Jelte Wicherts" w:date="2018-08-28T08:53:00Z">
        <w:r w:rsidR="005370EB">
          <w:rPr>
            <w:rFonts w:ascii="Times" w:hAnsi="Times" w:cs="Times"/>
            <w:color w:val="000000"/>
            <w:sz w:val="26"/>
            <w:szCs w:val="26"/>
          </w:rPr>
          <w:t xml:space="preserve">anchoring </w:t>
        </w:r>
      </w:ins>
      <w:r>
        <w:rPr>
          <w:rFonts w:ascii="Times" w:hAnsi="Times" w:cs="Times"/>
          <w:color w:val="000000"/>
          <w:sz w:val="26"/>
          <w:szCs w:val="26"/>
        </w:rPr>
        <w:t xml:space="preserve">study or anchoring condition within a study are quite variable (ranging from 0.373-0.798), which suggests that a combined analysis of variances across homogeneous subsets of standard deviations is preferred. </w:t>
      </w:r>
    </w:p>
    <w:p w14:paraId="163A945B"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Combining </w:t>
      </w:r>
      <w:r>
        <w:rPr>
          <w:rFonts w:ascii="Times" w:hAnsi="Times" w:cs="Times"/>
          <w:color w:val="000000"/>
          <w:sz w:val="26"/>
          <w:szCs w:val="26"/>
        </w:rPr>
        <w:t>p</w:t>
      </w:r>
      <w:r>
        <w:rPr>
          <w:rFonts w:ascii="Times" w:hAnsi="Times" w:cs="Times"/>
          <w:b/>
          <w:bCs/>
          <w:color w:val="000000"/>
          <w:sz w:val="26"/>
          <w:szCs w:val="26"/>
        </w:rPr>
        <w:t xml:space="preserve">-value and variance analyses </w:t>
      </w:r>
    </w:p>
    <w:p w14:paraId="605A2CF7"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Results presented in Table 7.4 indicate that the combinations of the p-value analyses and variance analyses performs poorly in detecting fabricated data in our study. The p-value analyses of the gender- and interaction effects already performed at chance level, and the </w:t>
      </w:r>
      <w:commentRangeStart w:id="287"/>
      <w:r>
        <w:rPr>
          <w:rFonts w:ascii="Times" w:hAnsi="Times" w:cs="Times"/>
          <w:color w:val="000000"/>
          <w:sz w:val="26"/>
          <w:szCs w:val="26"/>
        </w:rPr>
        <w:t>variance analyses performed reasonably poor for all but the combined method with subgroups</w:t>
      </w:r>
      <w:commentRangeEnd w:id="287"/>
      <w:r w:rsidR="005370EB">
        <w:rPr>
          <w:rStyle w:val="CommentReference"/>
        </w:rPr>
        <w:commentReference w:id="287"/>
      </w:r>
      <w:r>
        <w:rPr>
          <w:rFonts w:ascii="Times" w:hAnsi="Times" w:cs="Times"/>
          <w:color w:val="000000"/>
          <w:sz w:val="26"/>
          <w:szCs w:val="26"/>
        </w:rPr>
        <w:t xml:space="preserve">. As such, the combinations would not be expected to work well in detecting data fabrication because little to no evidential value is added by the reversed Fisher method to the evidential value of the variance analyses. Table 7.4 presents the results of combining the reversed Fisher results with the dataset specific result of the variance analyses from Table 7.3. More specifically, heterogeneity overall (k = 1) refers to the first row of Table 7.3; heterogeneity split (k = 8) to </w:t>
      </w:r>
    </w:p>
    <w:p w14:paraId="7E7BEBA0"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84 </w:t>
      </w:r>
    </w:p>
    <w:p w14:paraId="730B488A"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rows 7 through 14; homogeneity overall (k = 1) to the second row; homogeneity split (k </w:t>
      </w:r>
      <w:r>
        <w:rPr>
          <w:rFonts w:ascii="Times" w:hAnsi="Times" w:cs="Times"/>
          <w:color w:val="000000"/>
          <w:sz w:val="26"/>
          <w:szCs w:val="26"/>
        </w:rPr>
        <w:lastRenderedPageBreak/>
        <w:t xml:space="preserve">= 4) to rows 3 through 6. </w:t>
      </w:r>
    </w:p>
    <w:p w14:paraId="12EADA3C"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Table 7.4: Area Under Receiving Operator Characteristic (AUROC) values for the various combined p-value- and variance analyses, with corresponding 95 percent Confidence Intervals. Heterogeneity assumes population variances differ for the low- and high anchoring conditions, whereas homogeneity assumes equal population variances across anchoring conditions. Overall indicates that the variance analysis was conducted across all studies simultaneously. Split indicates the variance analyses are separated per study or per anchoring condition per study, for homogeneous and heterogeneous approaches, respectively. Only the result from the third row was preregistered. </w:t>
      </w:r>
    </w:p>
    <w:p w14:paraId="56C2EC43"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AUROC </w:t>
      </w:r>
    </w:p>
    <w:p w14:paraId="0EEEB696"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Effect sizes </w:t>
      </w:r>
    </w:p>
    <w:p w14:paraId="76DF4FB6" w14:textId="5674A46A" w:rsidR="00632D8B" w:rsidRPr="005041E5" w:rsidRDefault="00632D8B" w:rsidP="00632D8B">
      <w:pPr>
        <w:widowControl w:val="0"/>
        <w:autoSpaceDE w:val="0"/>
        <w:autoSpaceDN w:val="0"/>
        <w:adjustRightInd w:val="0"/>
        <w:spacing w:after="240" w:line="300" w:lineRule="atLeast"/>
        <w:rPr>
          <w:rFonts w:ascii="Times" w:hAnsi="Times" w:cs="Times"/>
          <w:color w:val="000000"/>
          <w:sz w:val="26"/>
          <w:szCs w:val="26"/>
          <w:rPrChange w:id="288" w:author="Jelte Wicherts" w:date="2018-08-28T08:56:00Z">
            <w:rPr>
              <w:rFonts w:ascii="Times" w:hAnsi="Times" w:cs="Times"/>
              <w:color w:val="000000"/>
            </w:rPr>
          </w:rPrChange>
        </w:rPr>
      </w:pPr>
      <w:r>
        <w:rPr>
          <w:rFonts w:ascii="Times" w:hAnsi="Times" w:cs="Times"/>
          <w:color w:val="000000"/>
          <w:sz w:val="26"/>
          <w:szCs w:val="26"/>
        </w:rPr>
        <w:t xml:space="preserve">Using the statistically significant effect sizes from the </w:t>
      </w:r>
      <w:ins w:id="289" w:author="Jelte Wicherts" w:date="2018-08-28T08:55:00Z">
        <w:r w:rsidR="005041E5">
          <w:rPr>
            <w:rFonts w:ascii="Times" w:hAnsi="Times" w:cs="Times"/>
            <w:color w:val="000000"/>
            <w:sz w:val="26"/>
            <w:szCs w:val="26"/>
          </w:rPr>
          <w:t xml:space="preserve">four </w:t>
        </w:r>
      </w:ins>
      <w:r>
        <w:rPr>
          <w:rFonts w:ascii="Times" w:hAnsi="Times" w:cs="Times"/>
          <w:color w:val="000000"/>
          <w:sz w:val="26"/>
          <w:szCs w:val="26"/>
        </w:rPr>
        <w:t>anchoring studies</w:t>
      </w:r>
      <w:ins w:id="290" w:author="Jelte Wicherts" w:date="2018-08-28T08:55:00Z">
        <w:r w:rsidR="005041E5">
          <w:rPr>
            <w:rFonts w:ascii="Times" w:hAnsi="Times" w:cs="Times"/>
            <w:color w:val="000000"/>
            <w:sz w:val="26"/>
            <w:szCs w:val="26"/>
          </w:rPr>
          <w:t xml:space="preserve"> in each dataset</w:t>
        </w:r>
      </w:ins>
      <w:r>
        <w:rPr>
          <w:rFonts w:ascii="Times" w:hAnsi="Times" w:cs="Times"/>
          <w:color w:val="000000"/>
          <w:sz w:val="26"/>
          <w:szCs w:val="26"/>
        </w:rPr>
        <w:t>, we are able to differentiate between the fabricated- and genuine results fairly well. Figure 7.4 (middle column, second row) indicates that the fabricated statistically significant effects are considerably different</w:t>
      </w:r>
      <w:ins w:id="291" w:author="Jelte Wicherts" w:date="2018-08-28T08:55:00Z">
        <w:r w:rsidR="005041E5">
          <w:rPr>
            <w:rFonts w:ascii="Times" w:hAnsi="Times" w:cs="Times"/>
            <w:color w:val="000000"/>
            <w:sz w:val="26"/>
            <w:szCs w:val="26"/>
          </w:rPr>
          <w:t xml:space="preserve"> than those in the genuine </w:t>
        </w:r>
        <w:proofErr w:type="gramStart"/>
        <w:r w:rsidR="005041E5">
          <w:rPr>
            <w:rFonts w:ascii="Times" w:hAnsi="Times" w:cs="Times"/>
            <w:color w:val="000000"/>
            <w:sz w:val="26"/>
            <w:szCs w:val="26"/>
          </w:rPr>
          <w:t xml:space="preserve">datasets </w:t>
        </w:r>
      </w:ins>
      <w:r>
        <w:rPr>
          <w:rFonts w:ascii="Times" w:hAnsi="Times" w:cs="Times"/>
          <w:color w:val="000000"/>
          <w:sz w:val="26"/>
          <w:szCs w:val="26"/>
        </w:rPr>
        <w:t>.</w:t>
      </w:r>
      <w:proofErr w:type="gramEnd"/>
      <w:r>
        <w:rPr>
          <w:rFonts w:ascii="Times" w:hAnsi="Times" w:cs="Times"/>
          <w:color w:val="000000"/>
          <w:sz w:val="26"/>
          <w:szCs w:val="26"/>
        </w:rPr>
        <w:t xml:space="preserve"> If we inspect the effect size distributions (r), we see that the median fabricated effect size across the four studies is 0.891</w:t>
      </w:r>
      <w:ins w:id="292" w:author="Jelte Wicherts" w:date="2018-08-28T08:56:00Z">
        <w:r w:rsidR="005041E5">
          <w:rPr>
            <w:rFonts w:ascii="Times" w:hAnsi="Times" w:cs="Times"/>
            <w:color w:val="000000"/>
            <w:sz w:val="26"/>
            <w:szCs w:val="26"/>
          </w:rPr>
          <w:t>,</w:t>
        </w:r>
      </w:ins>
      <w:r>
        <w:rPr>
          <w:rFonts w:ascii="Times" w:hAnsi="Times" w:cs="Times"/>
          <w:color w:val="000000"/>
          <w:sz w:val="26"/>
          <w:szCs w:val="26"/>
        </w:rPr>
        <w:t xml:space="preserve"> whereas the median genuine effect size is 0.661 (median difference across the four anchoring effects 0.23). In contrast to the fabricated nonsignificant effects, which resembled the genuine data quite well, the statistically significant effects seem to have been harder to fabricate for the participants. More specifically, we see that the AUROC for the studies approximate .75 each (0.743, 95% CI [0.712-0.774]; 0.734, 95% CI [0.702-0.767]; 0.737, 95% CI [0.706-0.768]; 0.755, 95% CI [0.724-0.786]; respectively). Figure 7.5 depicts the density distributions of the genuine- and fabricated effect sizes per </w:t>
      </w:r>
      <w:ins w:id="293" w:author="Jelte Wicherts" w:date="2018-08-28T08:56:00Z">
        <w:r w:rsidR="005041E5">
          <w:rPr>
            <w:rFonts w:ascii="Times" w:hAnsi="Times" w:cs="Times"/>
            <w:color w:val="000000"/>
            <w:sz w:val="26"/>
            <w:szCs w:val="26"/>
          </w:rPr>
          <w:t xml:space="preserve">anchoring </w:t>
        </w:r>
      </w:ins>
      <w:r>
        <w:rPr>
          <w:rFonts w:ascii="Times" w:hAnsi="Times" w:cs="Times"/>
          <w:color w:val="000000"/>
          <w:sz w:val="26"/>
          <w:szCs w:val="26"/>
        </w:rPr>
        <w:t xml:space="preserve">study, which shows the extent to which the density of the fabricated effect sizes exceeds the maximum of the genuine effect sizes. For instance, the percentage of fabricated statistically significant anchoring effect sizes that is larger than all 36 genuine statistically significant anchoring effect sizes is 59% in </w:t>
      </w:r>
      <w:ins w:id="294" w:author="Jelte Wicherts" w:date="2018-08-28T08:56:00Z">
        <w:r w:rsidR="005041E5">
          <w:rPr>
            <w:rFonts w:ascii="Times" w:hAnsi="Times" w:cs="Times"/>
            <w:color w:val="000000"/>
            <w:sz w:val="26"/>
            <w:szCs w:val="26"/>
          </w:rPr>
          <w:t xml:space="preserve">anchoring </w:t>
        </w:r>
      </w:ins>
      <w:del w:id="295" w:author="Jelte Wicherts" w:date="2018-08-28T08:56:00Z">
        <w:r w:rsidDel="005041E5">
          <w:rPr>
            <w:rFonts w:ascii="Times" w:hAnsi="Times" w:cs="Times"/>
            <w:color w:val="000000"/>
            <w:sz w:val="26"/>
            <w:szCs w:val="26"/>
          </w:rPr>
          <w:delText xml:space="preserve">Study </w:delText>
        </w:r>
      </w:del>
      <w:ins w:id="296" w:author="Jelte Wicherts" w:date="2018-08-28T08:56:00Z">
        <w:r w:rsidR="005041E5">
          <w:rPr>
            <w:rFonts w:ascii="Times" w:hAnsi="Times" w:cs="Times"/>
            <w:color w:val="000000"/>
            <w:sz w:val="26"/>
            <w:szCs w:val="26"/>
          </w:rPr>
          <w:t>s</w:t>
        </w:r>
        <w:r w:rsidR="005041E5">
          <w:rPr>
            <w:rFonts w:ascii="Times" w:hAnsi="Times" w:cs="Times"/>
            <w:color w:val="000000"/>
            <w:sz w:val="26"/>
            <w:szCs w:val="26"/>
          </w:rPr>
          <w:t xml:space="preserve">tudy </w:t>
        </w:r>
      </w:ins>
      <w:r>
        <w:rPr>
          <w:rFonts w:ascii="Times" w:hAnsi="Times" w:cs="Times"/>
          <w:color w:val="000000"/>
          <w:sz w:val="26"/>
          <w:szCs w:val="26"/>
        </w:rPr>
        <w:t xml:space="preserve">1, 64.1% in </w:t>
      </w:r>
      <w:ins w:id="297" w:author="Jelte Wicherts" w:date="2018-08-28T08:56:00Z">
        <w:r w:rsidR="005041E5">
          <w:rPr>
            <w:rFonts w:ascii="Times" w:hAnsi="Times" w:cs="Times"/>
            <w:color w:val="000000"/>
            <w:sz w:val="26"/>
            <w:szCs w:val="26"/>
          </w:rPr>
          <w:t>anchoring s</w:t>
        </w:r>
      </w:ins>
      <w:del w:id="298" w:author="Jelte Wicherts" w:date="2018-08-28T08:56:00Z">
        <w:r w:rsidDel="005041E5">
          <w:rPr>
            <w:rFonts w:ascii="Times" w:hAnsi="Times" w:cs="Times"/>
            <w:color w:val="000000"/>
            <w:sz w:val="26"/>
            <w:szCs w:val="26"/>
          </w:rPr>
          <w:delText>S</w:delText>
        </w:r>
      </w:del>
      <w:r>
        <w:rPr>
          <w:rFonts w:ascii="Times" w:hAnsi="Times" w:cs="Times"/>
          <w:color w:val="000000"/>
          <w:sz w:val="26"/>
          <w:szCs w:val="26"/>
        </w:rPr>
        <w:t xml:space="preserve">tudy 2, 53.8% in </w:t>
      </w:r>
      <w:del w:id="299" w:author="Jelte Wicherts" w:date="2018-08-28T08:56:00Z">
        <w:r w:rsidDel="005041E5">
          <w:rPr>
            <w:rFonts w:ascii="Times" w:hAnsi="Times" w:cs="Times"/>
            <w:color w:val="000000"/>
            <w:sz w:val="26"/>
            <w:szCs w:val="26"/>
          </w:rPr>
          <w:delText xml:space="preserve">Study </w:delText>
        </w:r>
      </w:del>
      <w:ins w:id="300" w:author="Jelte Wicherts" w:date="2018-08-28T08:56:00Z">
        <w:r w:rsidR="005041E5">
          <w:rPr>
            <w:rFonts w:ascii="Times" w:hAnsi="Times" w:cs="Times"/>
            <w:color w:val="000000"/>
            <w:sz w:val="26"/>
            <w:szCs w:val="26"/>
          </w:rPr>
          <w:t>anchoring s</w:t>
        </w:r>
        <w:r w:rsidR="005041E5">
          <w:rPr>
            <w:rFonts w:ascii="Times" w:hAnsi="Times" w:cs="Times"/>
            <w:color w:val="000000"/>
            <w:sz w:val="26"/>
            <w:szCs w:val="26"/>
          </w:rPr>
          <w:t xml:space="preserve">tudy </w:t>
        </w:r>
      </w:ins>
      <w:r>
        <w:rPr>
          <w:rFonts w:ascii="Times" w:hAnsi="Times" w:cs="Times"/>
          <w:color w:val="000000"/>
          <w:sz w:val="26"/>
          <w:szCs w:val="26"/>
        </w:rPr>
        <w:t xml:space="preserve">3, and 66.7% in </w:t>
      </w:r>
      <w:ins w:id="301" w:author="Jelte Wicherts" w:date="2018-08-28T08:57:00Z">
        <w:r w:rsidR="005041E5">
          <w:rPr>
            <w:rFonts w:ascii="Times" w:hAnsi="Times" w:cs="Times"/>
            <w:color w:val="000000"/>
            <w:sz w:val="26"/>
            <w:szCs w:val="26"/>
          </w:rPr>
          <w:t>anchoring s</w:t>
        </w:r>
      </w:ins>
      <w:del w:id="302" w:author="Jelte Wicherts" w:date="2018-08-28T08:57:00Z">
        <w:r w:rsidDel="005041E5">
          <w:rPr>
            <w:rFonts w:ascii="Times" w:hAnsi="Times" w:cs="Times"/>
            <w:color w:val="000000"/>
            <w:sz w:val="26"/>
            <w:szCs w:val="26"/>
          </w:rPr>
          <w:delText>S</w:delText>
        </w:r>
      </w:del>
      <w:r>
        <w:rPr>
          <w:rFonts w:ascii="Times" w:hAnsi="Times" w:cs="Times"/>
          <w:color w:val="000000"/>
          <w:sz w:val="26"/>
          <w:szCs w:val="26"/>
        </w:rPr>
        <w:t xml:space="preserve">tudy 4. Based on these results, it seems that using extreme effect sizes to detect data fabrication is a parsimonious and fairly effective method. </w:t>
      </w:r>
    </w:p>
    <w:p w14:paraId="7001F44C"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Fabricating effects with Random Number Generators (RNGs) </w:t>
      </w:r>
    </w:p>
    <w:p w14:paraId="1605F921"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Fabricated effects might seem more genuine when participants used Random Number Generators (RNGs). RNGs are typically used in computer-based simulation procedures where data are generated that are supposed to arise from probabilistic processes. Given that our framework of detecting data fabrication rests on the lack of intuitive understanding of humans at drawing values from probability distributions, those participants who used an RNG might come closer to fabricating seemingly genuine data. Hence, those data might be harder to detect. The analyses presented next are not </w:t>
      </w:r>
      <w:r>
        <w:rPr>
          <w:rFonts w:ascii="Times" w:hAnsi="Times" w:cs="Times"/>
          <w:color w:val="000000"/>
          <w:sz w:val="26"/>
          <w:szCs w:val="26"/>
        </w:rPr>
        <w:lastRenderedPageBreak/>
        <w:t xml:space="preserve">preregistered. </w:t>
      </w:r>
    </w:p>
    <w:p w14:paraId="7E3321A7" w14:textId="4B0C62A3"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split our analyses for those 11 </w:t>
      </w:r>
      <w:del w:id="303" w:author="Jelte Wicherts" w:date="2018-08-28T08:58:00Z">
        <w:r w:rsidDel="003E1EFB">
          <w:rPr>
            <w:rFonts w:ascii="Times" w:hAnsi="Times" w:cs="Times"/>
            <w:color w:val="000000"/>
            <w:sz w:val="26"/>
            <w:szCs w:val="26"/>
          </w:rPr>
          <w:delText xml:space="preserve">participants </w:delText>
        </w:r>
      </w:del>
      <w:ins w:id="304" w:author="Jelte Wicherts" w:date="2018-08-28T08:58:00Z">
        <w:r w:rsidR="003E1EFB">
          <w:rPr>
            <w:rFonts w:ascii="Times" w:hAnsi="Times" w:cs="Times"/>
            <w:color w:val="000000"/>
            <w:sz w:val="26"/>
            <w:szCs w:val="26"/>
          </w:rPr>
          <w:t>fabricators</w:t>
        </w:r>
        <w:r w:rsidR="003E1EFB">
          <w:rPr>
            <w:rFonts w:ascii="Times" w:hAnsi="Times" w:cs="Times"/>
            <w:color w:val="000000"/>
            <w:sz w:val="26"/>
            <w:szCs w:val="26"/>
          </w:rPr>
          <w:t xml:space="preserve"> </w:t>
        </w:r>
      </w:ins>
      <w:r>
        <w:rPr>
          <w:rFonts w:ascii="Times" w:hAnsi="Times" w:cs="Times"/>
          <w:color w:val="000000"/>
          <w:sz w:val="26"/>
          <w:szCs w:val="26"/>
        </w:rPr>
        <w:t xml:space="preserve">who indicated using RNGs and the remaining 28 </w:t>
      </w:r>
      <w:del w:id="305" w:author="Jelte Wicherts" w:date="2018-08-28T08:58:00Z">
        <w:r w:rsidDel="003E1EFB">
          <w:rPr>
            <w:rFonts w:ascii="Times" w:hAnsi="Times" w:cs="Times"/>
            <w:color w:val="000000"/>
            <w:sz w:val="26"/>
            <w:szCs w:val="26"/>
          </w:rPr>
          <w:delText xml:space="preserve">participants </w:delText>
        </w:r>
      </w:del>
      <w:ins w:id="306" w:author="Jelte Wicherts" w:date="2018-08-28T08:58:00Z">
        <w:r w:rsidR="003E1EFB">
          <w:rPr>
            <w:rFonts w:ascii="Times" w:hAnsi="Times" w:cs="Times"/>
            <w:color w:val="000000"/>
            <w:sz w:val="26"/>
            <w:szCs w:val="26"/>
          </w:rPr>
          <w:t>fabricators</w:t>
        </w:r>
        <w:r w:rsidR="003E1EFB">
          <w:rPr>
            <w:rFonts w:ascii="Times" w:hAnsi="Times" w:cs="Times"/>
            <w:color w:val="000000"/>
            <w:sz w:val="26"/>
            <w:szCs w:val="26"/>
          </w:rPr>
          <w:t xml:space="preserve"> </w:t>
        </w:r>
      </w:ins>
      <w:r>
        <w:rPr>
          <w:rFonts w:ascii="Times" w:hAnsi="Times" w:cs="Times"/>
          <w:color w:val="000000"/>
          <w:sz w:val="26"/>
          <w:szCs w:val="26"/>
        </w:rPr>
        <w:t>who indicated not to have used RNGs. Figure 7.6 shows the same density distributions as in Figure 7.4, except that this time the density distributions of the fabricated data are split between these two groups</w:t>
      </w:r>
      <w:ins w:id="307" w:author="Jelte Wicherts" w:date="2018-08-28T08:58:00Z">
        <w:r w:rsidR="003E1EFB">
          <w:rPr>
            <w:rFonts w:ascii="Times" w:hAnsi="Times" w:cs="Times"/>
            <w:color w:val="000000"/>
            <w:sz w:val="26"/>
            <w:szCs w:val="26"/>
          </w:rPr>
          <w:t xml:space="preserve"> of fabricators</w:t>
        </w:r>
      </w:ins>
      <w:r>
        <w:rPr>
          <w:rFonts w:ascii="Times" w:hAnsi="Times" w:cs="Times"/>
          <w:color w:val="000000"/>
          <w:sz w:val="26"/>
          <w:szCs w:val="26"/>
        </w:rPr>
        <w:t xml:space="preserve">. </w:t>
      </w:r>
    </w:p>
    <w:p w14:paraId="0A9F0C7E"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Based on Figure 7.6 we conclude that using RNGs may have resulted in less exaggerated summary statistics, but still larger than genuine ones. Furthermore, it seems that the use of RNGs produced somewhat more uniformly distributed statistically </w:t>
      </w:r>
      <w:proofErr w:type="spellStart"/>
      <w:r>
        <w:rPr>
          <w:rFonts w:ascii="Times" w:hAnsi="Times" w:cs="Times"/>
          <w:color w:val="000000"/>
          <w:sz w:val="26"/>
          <w:szCs w:val="26"/>
        </w:rPr>
        <w:t>nonsignficant</w:t>
      </w:r>
      <w:proofErr w:type="spellEnd"/>
      <w:r>
        <w:rPr>
          <w:rFonts w:ascii="Times" w:hAnsi="Times" w:cs="Times"/>
          <w:color w:val="000000"/>
          <w:sz w:val="26"/>
          <w:szCs w:val="26"/>
        </w:rPr>
        <w:t xml:space="preserve"> p-values than those without RNGs, but that difference is not confirmed by the AUROC values (gender, with RNG AUROC = 0.455 95% CI [0.405- 0.504], without RNG AUROC = 0.52 95% CI [0.482-0.557]; interaction, with RNG AUROC = 0.601 95% CI [0.558-0.644], without RNG AUROC = 0.482 95% CI [0.444-0.52]). For the best performing variance analysis (i.e., heterogeneity over all four anchoring studies with max</w:t>
      </w:r>
      <w:r>
        <w:rPr>
          <w:rFonts w:ascii="Times" w:hAnsi="Times" w:cs="Times"/>
          <w:color w:val="000000"/>
          <w:position w:val="-3"/>
          <w:sz w:val="18"/>
          <w:szCs w:val="18"/>
        </w:rPr>
        <w:t xml:space="preserve">z </w:t>
      </w:r>
      <w:r>
        <w:rPr>
          <w:rFonts w:ascii="Times" w:hAnsi="Times" w:cs="Times"/>
          <w:color w:val="000000"/>
          <w:sz w:val="26"/>
          <w:szCs w:val="26"/>
        </w:rPr>
        <w:t>− min</w:t>
      </w:r>
      <w:r>
        <w:rPr>
          <w:rFonts w:ascii="Times" w:hAnsi="Times" w:cs="Times"/>
          <w:color w:val="000000"/>
          <w:position w:val="-3"/>
          <w:sz w:val="18"/>
          <w:szCs w:val="18"/>
        </w:rPr>
        <w:t xml:space="preserve">z </w:t>
      </w:r>
      <w:r>
        <w:rPr>
          <w:rFonts w:ascii="Times" w:hAnsi="Times" w:cs="Times"/>
          <w:color w:val="000000"/>
          <w:sz w:val="26"/>
          <w:szCs w:val="26"/>
        </w:rPr>
        <w:t xml:space="preserve">) classification performance </w:t>
      </w:r>
    </w:p>
    <w:p w14:paraId="12AEE4F7" w14:textId="77777777" w:rsidR="00632D8B" w:rsidRDefault="00632D8B" w:rsidP="00632D8B">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4BDDF988" wp14:editId="1DBAB09F">
            <wp:extent cx="4398645" cy="139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8645" cy="13970"/>
                    </a:xfrm>
                    <a:prstGeom prst="rect">
                      <a:avLst/>
                    </a:prstGeom>
                    <a:noFill/>
                    <a:ln>
                      <a:noFill/>
                    </a:ln>
                  </pic:spPr>
                </pic:pic>
              </a:graphicData>
            </a:graphic>
          </wp:inline>
        </w:drawing>
      </w:r>
    </w:p>
    <w:tbl>
      <w:tblPr>
        <w:tblW w:w="0" w:type="auto"/>
        <w:tblInd w:w="-108" w:type="dxa"/>
        <w:tblBorders>
          <w:top w:val="nil"/>
          <w:left w:val="nil"/>
          <w:right w:val="nil"/>
        </w:tblBorders>
        <w:tblLayout w:type="fixed"/>
        <w:tblLook w:val="0000" w:firstRow="0" w:lastRow="0" w:firstColumn="0" w:lastColumn="0" w:noHBand="0" w:noVBand="0"/>
      </w:tblPr>
      <w:tblGrid>
        <w:gridCol w:w="8763"/>
      </w:tblGrid>
      <w:tr w:rsidR="00632D8B" w14:paraId="42F0620E" w14:textId="77777777">
        <w:tc>
          <w:tcPr>
            <w:tcW w:w="8763" w:type="dxa"/>
            <w:tcBorders>
              <w:top w:val="single" w:sz="32" w:space="0" w:color="000000"/>
            </w:tcBorders>
            <w:shd w:val="clear" w:color="auto" w:fill="FFFFFF"/>
            <w:tcMar>
              <w:top w:w="20" w:type="nil"/>
              <w:left w:w="20" w:type="nil"/>
              <w:bottom w:w="20" w:type="nil"/>
              <w:right w:w="20" w:type="nil"/>
            </w:tcMar>
            <w:vAlign w:val="center"/>
          </w:tcPr>
          <w:p w14:paraId="5A928B21"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Gender, interaction, variance SD</w:t>
            </w:r>
            <w:r>
              <w:rPr>
                <w:rFonts w:ascii="Times" w:hAnsi="Times" w:cs="Times"/>
                <w:color w:val="000000"/>
                <w:position w:val="-3"/>
                <w:sz w:val="18"/>
                <w:szCs w:val="18"/>
              </w:rPr>
              <w:t xml:space="preserve">z </w:t>
            </w:r>
            <w:r>
              <w:rPr>
                <w:rFonts w:ascii="Times" w:hAnsi="Times" w:cs="Times"/>
                <w:color w:val="000000"/>
                <w:sz w:val="26"/>
                <w:szCs w:val="26"/>
              </w:rPr>
              <w:t xml:space="preserve">(heterogeneity, overall, k = 1) 0.647 [0.616-0.677] </w:t>
            </w:r>
          </w:p>
        </w:tc>
      </w:tr>
      <w:tr w:rsidR="00632D8B" w14:paraId="4D2E0B6F" w14:textId="77777777">
        <w:tblPrEx>
          <w:tblBorders>
            <w:top w:val="none" w:sz="0" w:space="0" w:color="auto"/>
          </w:tblBorders>
        </w:tblPrEx>
        <w:tc>
          <w:tcPr>
            <w:tcW w:w="8763" w:type="dxa"/>
            <w:shd w:val="clear" w:color="auto" w:fill="F6F6F6"/>
            <w:tcMar>
              <w:top w:w="20" w:type="nil"/>
              <w:left w:w="20" w:type="nil"/>
              <w:bottom w:w="20" w:type="nil"/>
              <w:right w:w="20" w:type="nil"/>
            </w:tcMar>
            <w:vAlign w:val="center"/>
          </w:tcPr>
          <w:p w14:paraId="1AEE9099"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Gender, interaction, variance SD</w:t>
            </w:r>
            <w:r>
              <w:rPr>
                <w:rFonts w:ascii="Times" w:hAnsi="Times" w:cs="Times"/>
                <w:color w:val="000000"/>
                <w:position w:val="-3"/>
                <w:sz w:val="18"/>
                <w:szCs w:val="18"/>
              </w:rPr>
              <w:t xml:space="preserve">z </w:t>
            </w:r>
            <w:r>
              <w:rPr>
                <w:rFonts w:ascii="Times" w:hAnsi="Times" w:cs="Times"/>
                <w:color w:val="000000"/>
                <w:sz w:val="26"/>
                <w:szCs w:val="26"/>
              </w:rPr>
              <w:t xml:space="preserve">(heterogeneity, split, k = 8) 0.684 [0.655-0.714] </w:t>
            </w:r>
          </w:p>
        </w:tc>
      </w:tr>
      <w:tr w:rsidR="00632D8B" w14:paraId="1FE17E2B" w14:textId="77777777">
        <w:tblPrEx>
          <w:tblBorders>
            <w:top w:val="none" w:sz="0" w:space="0" w:color="auto"/>
          </w:tblBorders>
        </w:tblPrEx>
        <w:tc>
          <w:tcPr>
            <w:tcW w:w="8763" w:type="dxa"/>
            <w:tcBorders>
              <w:bottom w:val="single" w:sz="4" w:space="0" w:color="000000"/>
            </w:tcBorders>
            <w:shd w:val="clear" w:color="auto" w:fill="FFFFFF"/>
            <w:tcMar>
              <w:top w:w="20" w:type="nil"/>
              <w:left w:w="20" w:type="nil"/>
              <w:bottom w:w="20" w:type="nil"/>
              <w:right w:w="20" w:type="nil"/>
            </w:tcMar>
            <w:vAlign w:val="center"/>
          </w:tcPr>
          <w:p w14:paraId="7A797098"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Gender, interaction, variance SD</w:t>
            </w:r>
            <w:r>
              <w:rPr>
                <w:rFonts w:ascii="Times" w:hAnsi="Times" w:cs="Times"/>
                <w:color w:val="000000"/>
                <w:position w:val="-3"/>
                <w:sz w:val="18"/>
                <w:szCs w:val="18"/>
              </w:rPr>
              <w:t xml:space="preserve">z </w:t>
            </w:r>
            <w:r>
              <w:rPr>
                <w:rFonts w:ascii="Times" w:hAnsi="Times" w:cs="Times"/>
                <w:color w:val="000000"/>
                <w:sz w:val="26"/>
                <w:szCs w:val="26"/>
              </w:rPr>
              <w:t xml:space="preserve">(homogeneity, overall, k = 1) 0.58 [0.548-0.611] </w:t>
            </w:r>
          </w:p>
        </w:tc>
      </w:tr>
      <w:tr w:rsidR="00632D8B" w14:paraId="4D5E26B3" w14:textId="77777777">
        <w:tc>
          <w:tcPr>
            <w:tcW w:w="8763" w:type="dxa"/>
            <w:tcBorders>
              <w:top w:val="single" w:sz="4" w:space="0" w:color="000000"/>
              <w:bottom w:val="single" w:sz="24" w:space="0" w:color="000000"/>
            </w:tcBorders>
            <w:shd w:val="clear" w:color="auto" w:fill="F6F6F6"/>
            <w:tcMar>
              <w:top w:w="20" w:type="nil"/>
              <w:left w:w="20" w:type="nil"/>
              <w:bottom w:w="20" w:type="nil"/>
              <w:right w:w="20" w:type="nil"/>
            </w:tcMar>
            <w:vAlign w:val="center"/>
          </w:tcPr>
          <w:p w14:paraId="28B1F058"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Gender, interaction, variance SD</w:t>
            </w:r>
            <w:r>
              <w:rPr>
                <w:rFonts w:ascii="Times" w:hAnsi="Times" w:cs="Times"/>
                <w:color w:val="000000"/>
                <w:position w:val="-3"/>
                <w:sz w:val="18"/>
                <w:szCs w:val="18"/>
              </w:rPr>
              <w:t xml:space="preserve">z </w:t>
            </w:r>
            <w:r>
              <w:rPr>
                <w:rFonts w:ascii="Times" w:hAnsi="Times" w:cs="Times"/>
                <w:color w:val="000000"/>
                <w:sz w:val="26"/>
                <w:szCs w:val="26"/>
              </w:rPr>
              <w:t xml:space="preserve">(homogeneity, split, k = 4) 0.605 [0.573-0.636] </w:t>
            </w:r>
          </w:p>
        </w:tc>
      </w:tr>
    </w:tbl>
    <w:p w14:paraId="2FFF8CDA"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85 </w:t>
      </w:r>
    </w:p>
    <w:p w14:paraId="79CB4947"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Figure 7.6: Density distributions of p-values and effect sizes for the gender effect, the anchoring effect, and the interaction effect across the four anchoring studies. This is a reproduction of an earlier figure, except that each panel now separates the density distributions for fabricated results using a random number generator (RNG), fabricated results without using a RNG, and genuine effects. Respondents self-selected to use (or not use) RNGs in their fabrication process. </w:t>
      </w:r>
    </w:p>
    <w:p w14:paraId="06C730F1"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87 </w:t>
      </w:r>
    </w:p>
    <w:p w14:paraId="22AD42AD"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Table 7.5: AUROC values for detecting data fabrication based on effect sizes for those participants who used Random Number Generators (RNGs) and those participants who did not use RNGs, including 95 percent Confidence Interval. Split based on self-report data on whether RNGs were used by the participant. </w:t>
      </w:r>
    </w:p>
    <w:p w14:paraId="6BE3B85E"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lastRenderedPageBreak/>
        <w:t xml:space="preserve">Study AUROC RNG, k = 11 AUROC no RNG, k = 28 </w:t>
      </w:r>
    </w:p>
    <w:p w14:paraId="1A24DFF8"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is barely different between those data fabricated with (AUROC = 0.78 95% CI [0.728-0.833]) or without RNGs (AUROC = 0.845 95% CI [0.817-0.874]). </w:t>
      </w:r>
    </w:p>
    <w:p w14:paraId="13B0DD47" w14:textId="43AA09D0"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effect sizes, Table 7.5 specifies the differences in sample estimates of the AUROC between the groups of fabricated results with and without RNGs (as compared to the genuine data). These results indicate that the fabricated data from participants who used RNGs are relatively more difficult to detect (mean probability of 0.604 that the larger effect is fabricated if presented with one genuine and fabricated effect size), compared to data from participants who did not use a RNG (mean probability of 0.797 that the larger effect is fabricated if presented with one genuine and fabricated effect size; see also Table 7.5). </w:t>
      </w:r>
      <w:del w:id="308" w:author="Jelte Wicherts" w:date="2018-08-28T08:59:00Z">
        <w:r w:rsidDel="003E1EFB">
          <w:rPr>
            <w:rFonts w:ascii="Times" w:hAnsi="Times" w:cs="Times"/>
            <w:color w:val="000000"/>
            <w:sz w:val="26"/>
            <w:szCs w:val="26"/>
          </w:rPr>
          <w:delText>Based on</w:delText>
        </w:r>
      </w:del>
      <w:ins w:id="309" w:author="Jelte Wicherts" w:date="2018-08-28T08:59:00Z">
        <w:r w:rsidR="003E1EFB">
          <w:rPr>
            <w:rFonts w:ascii="Times" w:hAnsi="Times" w:cs="Times"/>
            <w:color w:val="000000"/>
            <w:sz w:val="26"/>
            <w:szCs w:val="26"/>
          </w:rPr>
          <w:t>The</w:t>
        </w:r>
      </w:ins>
      <w:del w:id="310" w:author="Jelte Wicherts" w:date="2018-08-28T08:59:00Z">
        <w:r w:rsidDel="003E1EFB">
          <w:rPr>
            <w:rFonts w:ascii="Times" w:hAnsi="Times" w:cs="Times"/>
            <w:color w:val="000000"/>
            <w:sz w:val="26"/>
            <w:szCs w:val="26"/>
          </w:rPr>
          <w:delText xml:space="preserve"> the</w:delText>
        </w:r>
      </w:del>
      <w:r>
        <w:rPr>
          <w:rFonts w:ascii="Times" w:hAnsi="Times" w:cs="Times"/>
          <w:color w:val="000000"/>
          <w:sz w:val="26"/>
          <w:szCs w:val="26"/>
        </w:rPr>
        <w:t xml:space="preserve">se </w:t>
      </w:r>
      <w:ins w:id="311" w:author="Jelte Wicherts" w:date="2018-08-28T08:59:00Z">
        <w:r w:rsidR="003E1EFB">
          <w:rPr>
            <w:rFonts w:ascii="Times" w:hAnsi="Times" w:cs="Times"/>
            <w:color w:val="000000"/>
            <w:sz w:val="26"/>
            <w:szCs w:val="26"/>
          </w:rPr>
          <w:t xml:space="preserve">exploratory </w:t>
        </w:r>
      </w:ins>
      <w:r>
        <w:rPr>
          <w:rFonts w:ascii="Times" w:hAnsi="Times" w:cs="Times"/>
          <w:color w:val="000000"/>
          <w:sz w:val="26"/>
          <w:szCs w:val="26"/>
        </w:rPr>
        <w:t>results</w:t>
      </w:r>
      <w:ins w:id="312" w:author="Jelte Wicherts" w:date="2018-08-28T08:59:00Z">
        <w:r w:rsidR="003E1EFB">
          <w:rPr>
            <w:rFonts w:ascii="Times" w:hAnsi="Times" w:cs="Times"/>
            <w:color w:val="000000"/>
            <w:sz w:val="26"/>
            <w:szCs w:val="26"/>
          </w:rPr>
          <w:t xml:space="preserve"> </w:t>
        </w:r>
      </w:ins>
      <w:del w:id="313" w:author="Jelte Wicherts" w:date="2018-08-28T08:59:00Z">
        <w:r w:rsidDel="003E1EFB">
          <w:rPr>
            <w:rFonts w:ascii="Times" w:hAnsi="Times" w:cs="Times"/>
            <w:color w:val="000000"/>
            <w:sz w:val="26"/>
            <w:szCs w:val="26"/>
          </w:rPr>
          <w:delText xml:space="preserve">, it seems </w:delText>
        </w:r>
      </w:del>
      <w:ins w:id="314" w:author="Jelte Wicherts" w:date="2018-08-28T08:59:00Z">
        <w:r w:rsidR="003E1EFB">
          <w:rPr>
            <w:rFonts w:ascii="Times" w:hAnsi="Times" w:cs="Times"/>
            <w:color w:val="000000"/>
            <w:sz w:val="26"/>
            <w:szCs w:val="26"/>
          </w:rPr>
          <w:t xml:space="preserve">suggest </w:t>
        </w:r>
      </w:ins>
      <w:r>
        <w:rPr>
          <w:rFonts w:ascii="Times" w:hAnsi="Times" w:cs="Times"/>
          <w:color w:val="000000"/>
          <w:sz w:val="26"/>
          <w:szCs w:val="26"/>
        </w:rPr>
        <w:t>that only effect size inspection become</w:t>
      </w:r>
      <w:ins w:id="315" w:author="Jelte Wicherts" w:date="2018-08-28T08:59:00Z">
        <w:r w:rsidR="003E1EFB">
          <w:rPr>
            <w:rFonts w:ascii="Times" w:hAnsi="Times" w:cs="Times"/>
            <w:color w:val="000000"/>
            <w:sz w:val="26"/>
            <w:szCs w:val="26"/>
          </w:rPr>
          <w:t>s</w:t>
        </w:r>
      </w:ins>
      <w:r>
        <w:rPr>
          <w:rFonts w:ascii="Times" w:hAnsi="Times" w:cs="Times"/>
          <w:color w:val="000000"/>
          <w:sz w:val="26"/>
          <w:szCs w:val="26"/>
        </w:rPr>
        <w:t xml:space="preserve"> less effective at detecting fabricated data</w:t>
      </w:r>
      <w:ins w:id="316" w:author="Jelte Wicherts" w:date="2018-08-28T08:59:00Z">
        <w:r w:rsidR="003E1EFB">
          <w:rPr>
            <w:rFonts w:ascii="Times" w:hAnsi="Times" w:cs="Times"/>
            <w:color w:val="000000"/>
            <w:sz w:val="26"/>
            <w:szCs w:val="26"/>
          </w:rPr>
          <w:t>.</w:t>
        </w:r>
      </w:ins>
      <w:del w:id="317" w:author="Jelte Wicherts" w:date="2018-08-28T08:59:00Z">
        <w:r w:rsidDel="003E1EFB">
          <w:rPr>
            <w:rFonts w:ascii="Times" w:hAnsi="Times" w:cs="Times"/>
            <w:color w:val="000000"/>
            <w:sz w:val="26"/>
            <w:szCs w:val="26"/>
          </w:rPr>
          <w:delText xml:space="preserve">, but note that we did not preregister the analyses in this section. </w:delText>
        </w:r>
      </w:del>
    </w:p>
    <w:p w14:paraId="03259868" w14:textId="77777777" w:rsidR="00632D8B" w:rsidRDefault="00632D8B" w:rsidP="00632D8B">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Discussion </w:t>
      </w:r>
    </w:p>
    <w:p w14:paraId="54547651" w14:textId="00F3B568"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We presented the first controlled study on detecting data fabrication at the level of the individual data set using summary statistics. As far as we could find, previous efforts only looked at group-level comparisons of genuine- and fabricated data (Akhtar-</w:t>
      </w:r>
      <w:proofErr w:type="spellStart"/>
      <w:r>
        <w:rPr>
          <w:rFonts w:ascii="Times" w:hAnsi="Times" w:cs="Times"/>
          <w:color w:val="000000"/>
          <w:sz w:val="26"/>
          <w:szCs w:val="26"/>
        </w:rPr>
        <w:t>Danesh</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Dehghan-Kooshkghazi</w:t>
      </w:r>
      <w:proofErr w:type="spellEnd"/>
      <w:r>
        <w:rPr>
          <w:rFonts w:ascii="Times" w:hAnsi="Times" w:cs="Times"/>
          <w:color w:val="000000"/>
          <w:sz w:val="26"/>
          <w:szCs w:val="26"/>
        </w:rPr>
        <w:t xml:space="preserve"> 2003), inspected properties of individually fabricated sets of data without comparing them to genuine data, or did not contextualize these data in a realistic study with specific hypotheses (</w:t>
      </w:r>
      <w:proofErr w:type="spellStart"/>
      <w:r>
        <w:rPr>
          <w:rFonts w:ascii="Times" w:hAnsi="Times" w:cs="Times"/>
          <w:color w:val="000000"/>
          <w:sz w:val="26"/>
          <w:szCs w:val="26"/>
        </w:rPr>
        <w:t>Mosimann</w:t>
      </w:r>
      <w:proofErr w:type="spellEnd"/>
      <w:r>
        <w:rPr>
          <w:rFonts w:ascii="Times" w:hAnsi="Times" w:cs="Times"/>
          <w:color w:val="000000"/>
          <w:sz w:val="26"/>
          <w:szCs w:val="26"/>
        </w:rPr>
        <w:t xml:space="preserve">, Wiseman, and Edelman 1995). We explicitly asked researchers to fabricate results for an effect within their research domain (i.e., </w:t>
      </w:r>
      <w:del w:id="318" w:author="Jelte Wicherts" w:date="2018-08-28T09:01:00Z">
        <w:r w:rsidDel="00CE7936">
          <w:rPr>
            <w:rFonts w:ascii="Times" w:hAnsi="Times" w:cs="Times"/>
            <w:color w:val="000000"/>
            <w:sz w:val="26"/>
            <w:szCs w:val="26"/>
          </w:rPr>
          <w:delText xml:space="preserve">the </w:delText>
        </w:r>
      </w:del>
      <w:r>
        <w:rPr>
          <w:rFonts w:ascii="Times" w:hAnsi="Times" w:cs="Times"/>
          <w:color w:val="000000"/>
          <w:sz w:val="26"/>
          <w:szCs w:val="26"/>
        </w:rPr>
        <w:t>anchoring effect</w:t>
      </w:r>
      <w:ins w:id="319" w:author="Jelte Wicherts" w:date="2018-08-28T09:01:00Z">
        <w:r w:rsidR="00CE7936">
          <w:rPr>
            <w:rFonts w:ascii="Times" w:hAnsi="Times" w:cs="Times"/>
            <w:color w:val="000000"/>
            <w:sz w:val="26"/>
            <w:szCs w:val="26"/>
          </w:rPr>
          <w:t>s</w:t>
        </w:r>
      </w:ins>
      <w:r>
        <w:rPr>
          <w:rFonts w:ascii="Times" w:hAnsi="Times" w:cs="Times"/>
          <w:color w:val="000000"/>
          <w:sz w:val="26"/>
          <w:szCs w:val="26"/>
        </w:rPr>
        <w:t>), which was contextualized in realistic hypotheses, and compared them to genuine data</w:t>
      </w:r>
      <w:ins w:id="320" w:author="Jelte Wicherts" w:date="2018-08-28T09:01:00Z">
        <w:r w:rsidR="00CE7936">
          <w:rPr>
            <w:rFonts w:ascii="Times" w:hAnsi="Times" w:cs="Times"/>
            <w:color w:val="000000"/>
            <w:sz w:val="26"/>
            <w:szCs w:val="26"/>
          </w:rPr>
          <w:t xml:space="preserve"> sets</w:t>
        </w:r>
      </w:ins>
      <w:r>
        <w:rPr>
          <w:rFonts w:ascii="Times" w:hAnsi="Times" w:cs="Times"/>
          <w:color w:val="000000"/>
          <w:sz w:val="26"/>
          <w:szCs w:val="26"/>
        </w:rPr>
        <w:t xml:space="preserve"> on the same effect. We investigated the performance of </w:t>
      </w:r>
      <w:ins w:id="321" w:author="Jelte Wicherts" w:date="2018-08-28T09:01:00Z">
        <w:r w:rsidR="00CE7936">
          <w:rPr>
            <w:rFonts w:ascii="Times" w:hAnsi="Times" w:cs="Times"/>
            <w:color w:val="000000"/>
            <w:sz w:val="26"/>
            <w:szCs w:val="26"/>
          </w:rPr>
          <w:t xml:space="preserve">four methods </w:t>
        </w:r>
        <w:r w:rsidR="00CE7936">
          <w:rPr>
            <w:rFonts w:ascii="Times" w:hAnsi="Times" w:cs="Times"/>
            <w:color w:val="000000"/>
            <w:sz w:val="26"/>
            <w:szCs w:val="26"/>
          </w:rPr>
          <w:t>to detect fabricated data</w:t>
        </w:r>
        <w:r w:rsidR="00CE7936">
          <w:rPr>
            <w:rFonts w:ascii="Times" w:hAnsi="Times" w:cs="Times"/>
            <w:color w:val="000000"/>
            <w:sz w:val="26"/>
            <w:szCs w:val="26"/>
          </w:rPr>
          <w:t xml:space="preserve">, namely </w:t>
        </w:r>
      </w:ins>
      <w:del w:id="322" w:author="Jelte Wicherts" w:date="2018-08-28T09:01:00Z">
        <w:r w:rsidDel="00CE7936">
          <w:rPr>
            <w:rFonts w:ascii="Times" w:hAnsi="Times" w:cs="Times"/>
            <w:color w:val="000000"/>
            <w:sz w:val="26"/>
            <w:szCs w:val="26"/>
          </w:rPr>
          <w:delText xml:space="preserve">using </w:delText>
        </w:r>
      </w:del>
      <w:r>
        <w:rPr>
          <w:rFonts w:ascii="Times" w:hAnsi="Times" w:cs="Times"/>
          <w:color w:val="000000"/>
          <w:sz w:val="26"/>
          <w:szCs w:val="26"/>
        </w:rPr>
        <w:t xml:space="preserve">the reversed Fisher method, variance analyses, combinations of </w:t>
      </w:r>
      <w:del w:id="323" w:author="Jelte Wicherts" w:date="2018-08-28T09:02:00Z">
        <w:r w:rsidDel="00CE7936">
          <w:rPr>
            <w:rFonts w:ascii="Times" w:hAnsi="Times" w:cs="Times"/>
            <w:color w:val="000000"/>
            <w:sz w:val="26"/>
            <w:szCs w:val="26"/>
          </w:rPr>
          <w:delText>these two methods</w:delText>
        </w:r>
      </w:del>
      <w:ins w:id="324" w:author="Jelte Wicherts" w:date="2018-08-28T09:02:00Z">
        <w:r w:rsidR="00CE7936">
          <w:rPr>
            <w:rFonts w:ascii="Times" w:hAnsi="Times" w:cs="Times"/>
            <w:color w:val="000000"/>
            <w:sz w:val="26"/>
            <w:szCs w:val="26"/>
          </w:rPr>
          <w:t>the Fisher method and variance analyses</w:t>
        </w:r>
      </w:ins>
      <w:r>
        <w:rPr>
          <w:rFonts w:ascii="Times" w:hAnsi="Times" w:cs="Times"/>
          <w:color w:val="000000"/>
          <w:sz w:val="26"/>
          <w:szCs w:val="26"/>
        </w:rPr>
        <w:t xml:space="preserve">, and </w:t>
      </w:r>
      <w:ins w:id="325" w:author="Jelte Wicherts" w:date="2018-08-28T09:02:00Z">
        <w:r w:rsidR="00CE7936">
          <w:rPr>
            <w:rFonts w:ascii="Times" w:hAnsi="Times" w:cs="Times"/>
            <w:color w:val="000000"/>
            <w:sz w:val="26"/>
            <w:szCs w:val="26"/>
          </w:rPr>
          <w:t xml:space="preserve">an analysis of </w:t>
        </w:r>
      </w:ins>
      <w:r>
        <w:rPr>
          <w:rFonts w:ascii="Times" w:hAnsi="Times" w:cs="Times"/>
          <w:color w:val="000000"/>
          <w:sz w:val="26"/>
          <w:szCs w:val="26"/>
        </w:rPr>
        <w:t>statistically significant effect sizes</w:t>
      </w:r>
      <w:del w:id="326" w:author="Jelte Wicherts" w:date="2018-08-28T09:01:00Z">
        <w:r w:rsidDel="00CE7936">
          <w:rPr>
            <w:rFonts w:ascii="Times" w:hAnsi="Times" w:cs="Times"/>
            <w:color w:val="000000"/>
            <w:sz w:val="26"/>
            <w:szCs w:val="26"/>
          </w:rPr>
          <w:delText xml:space="preserve"> to detect fabricated data</w:delText>
        </w:r>
      </w:del>
      <w:r>
        <w:rPr>
          <w:rFonts w:ascii="Times" w:hAnsi="Times" w:cs="Times"/>
          <w:color w:val="000000"/>
          <w:sz w:val="26"/>
          <w:szCs w:val="26"/>
        </w:rPr>
        <w:t xml:space="preserve">. </w:t>
      </w:r>
    </w:p>
    <w:p w14:paraId="474BE588" w14:textId="18D7F056"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applied </w:t>
      </w:r>
      <w:del w:id="327" w:author="Jelte Wicherts" w:date="2018-08-28T09:02:00Z">
        <w:r w:rsidDel="00CE7936">
          <w:rPr>
            <w:rFonts w:ascii="Times" w:hAnsi="Times" w:cs="Times"/>
            <w:color w:val="000000"/>
            <w:sz w:val="26"/>
            <w:szCs w:val="26"/>
          </w:rPr>
          <w:delText xml:space="preserve">various </w:delText>
        </w:r>
      </w:del>
      <w:ins w:id="328" w:author="Jelte Wicherts" w:date="2018-08-28T09:02:00Z">
        <w:r w:rsidR="00CE7936">
          <w:rPr>
            <w:rFonts w:ascii="Times" w:hAnsi="Times" w:cs="Times"/>
            <w:color w:val="000000"/>
            <w:sz w:val="26"/>
            <w:szCs w:val="26"/>
          </w:rPr>
          <w:t>these four</w:t>
        </w:r>
        <w:r w:rsidR="00CE7936">
          <w:rPr>
            <w:rFonts w:ascii="Times" w:hAnsi="Times" w:cs="Times"/>
            <w:color w:val="000000"/>
            <w:sz w:val="26"/>
            <w:szCs w:val="26"/>
          </w:rPr>
          <w:t xml:space="preserve"> </w:t>
        </w:r>
      </w:ins>
      <w:r>
        <w:rPr>
          <w:rFonts w:ascii="Times" w:hAnsi="Times" w:cs="Times"/>
          <w:color w:val="000000"/>
          <w:sz w:val="26"/>
          <w:szCs w:val="26"/>
        </w:rPr>
        <w:t>statistical methods to classify genuine- from fabricated data</w:t>
      </w:r>
      <w:ins w:id="329" w:author="Jelte Wicherts" w:date="2018-08-28T09:02:00Z">
        <w:r w:rsidR="00CE7936">
          <w:rPr>
            <w:rFonts w:ascii="Times" w:hAnsi="Times" w:cs="Times"/>
            <w:color w:val="000000"/>
            <w:sz w:val="26"/>
            <w:szCs w:val="26"/>
          </w:rPr>
          <w:t>,</w:t>
        </w:r>
      </w:ins>
      <w:r>
        <w:rPr>
          <w:rFonts w:ascii="Times" w:hAnsi="Times" w:cs="Times"/>
          <w:color w:val="000000"/>
          <w:sz w:val="26"/>
          <w:szCs w:val="26"/>
        </w:rPr>
        <w:t xml:space="preserve"> and found that </w:t>
      </w:r>
      <w:commentRangeStart w:id="330"/>
      <w:r>
        <w:rPr>
          <w:rFonts w:ascii="Times" w:hAnsi="Times" w:cs="Times"/>
          <w:color w:val="000000"/>
          <w:sz w:val="26"/>
          <w:szCs w:val="26"/>
        </w:rPr>
        <w:t xml:space="preserve">those related to statistically significant </w:t>
      </w:r>
      <w:commentRangeEnd w:id="330"/>
      <w:r w:rsidR="00CE7936">
        <w:rPr>
          <w:rStyle w:val="CommentReference"/>
        </w:rPr>
        <w:commentReference w:id="330"/>
      </w:r>
      <w:r>
        <w:rPr>
          <w:rFonts w:ascii="Times" w:hAnsi="Times" w:cs="Times"/>
          <w:color w:val="000000"/>
          <w:sz w:val="26"/>
          <w:szCs w:val="26"/>
        </w:rPr>
        <w:t xml:space="preserve">summary statistics performed fairly well. The results of the reversed Fisher method on the statistically nonsignificant effects performed at chance level. </w:t>
      </w:r>
      <w:commentRangeStart w:id="331"/>
      <w:r>
        <w:rPr>
          <w:rFonts w:ascii="Times" w:hAnsi="Times" w:cs="Times"/>
          <w:color w:val="000000"/>
          <w:sz w:val="26"/>
          <w:szCs w:val="26"/>
        </w:rPr>
        <w:t xml:space="preserve">Using variance analyses and the statistically significant effect sizes themselves, </w:t>
      </w:r>
      <w:commentRangeEnd w:id="331"/>
      <w:r w:rsidR="00CE7936">
        <w:rPr>
          <w:rStyle w:val="CommentReference"/>
        </w:rPr>
        <w:commentReference w:id="331"/>
      </w:r>
      <w:r>
        <w:rPr>
          <w:rFonts w:ascii="Times" w:hAnsi="Times" w:cs="Times"/>
          <w:color w:val="000000"/>
          <w:sz w:val="26"/>
          <w:szCs w:val="26"/>
        </w:rPr>
        <w:t xml:space="preserve">on the other hand, performed fairly well at classifying fabricated from genuine data. Non-preregistered results suggest that variance analyses performed similarly or marginally better than using statistically significant effect sizes in this sample. </w:t>
      </w:r>
    </w:p>
    <w:p w14:paraId="45B176A9" w14:textId="7B94CB4D" w:rsidR="00632D8B" w:rsidRDefault="00CE7936" w:rsidP="00632D8B">
      <w:pPr>
        <w:widowControl w:val="0"/>
        <w:autoSpaceDE w:val="0"/>
        <w:autoSpaceDN w:val="0"/>
        <w:adjustRightInd w:val="0"/>
        <w:spacing w:after="240" w:line="300" w:lineRule="atLeast"/>
        <w:rPr>
          <w:rFonts w:ascii="Times" w:hAnsi="Times" w:cs="Times"/>
          <w:color w:val="000000"/>
        </w:rPr>
      </w:pPr>
      <w:ins w:id="332" w:author="Jelte Wicherts" w:date="2018-08-28T09:04:00Z">
        <w:r>
          <w:rPr>
            <w:rFonts w:ascii="Times" w:hAnsi="Times" w:cs="Times"/>
            <w:color w:val="000000"/>
            <w:sz w:val="26"/>
            <w:szCs w:val="26"/>
          </w:rPr>
          <w:t xml:space="preserve">We also considered the possibility that the use of </w:t>
        </w:r>
      </w:ins>
      <w:del w:id="333" w:author="Jelte Wicherts" w:date="2018-08-28T09:04:00Z">
        <w:r w:rsidR="00632D8B" w:rsidDel="00CE7936">
          <w:rPr>
            <w:rFonts w:ascii="Times" w:hAnsi="Times" w:cs="Times"/>
            <w:color w:val="000000"/>
            <w:sz w:val="26"/>
            <w:szCs w:val="26"/>
          </w:rPr>
          <w:delText xml:space="preserve">Using </w:delText>
        </w:r>
      </w:del>
      <w:r w:rsidR="00632D8B">
        <w:rPr>
          <w:rFonts w:ascii="Times" w:hAnsi="Times" w:cs="Times"/>
          <w:color w:val="000000"/>
          <w:sz w:val="26"/>
          <w:szCs w:val="26"/>
        </w:rPr>
        <w:t>a Random Number Generator (RNG) to fabricate summary statistics could decrease the probability of detecting a fabricated dataset</w:t>
      </w:r>
      <w:ins w:id="334" w:author="Jelte Wicherts" w:date="2018-08-28T09:04:00Z">
        <w:r>
          <w:rPr>
            <w:rFonts w:ascii="Times" w:hAnsi="Times" w:cs="Times"/>
            <w:color w:val="000000"/>
            <w:sz w:val="26"/>
            <w:szCs w:val="26"/>
          </w:rPr>
          <w:t xml:space="preserve">. </w:t>
        </w:r>
      </w:ins>
      <w:del w:id="335" w:author="Jelte Wicherts" w:date="2018-08-28T09:04:00Z">
        <w:r w:rsidR="00632D8B" w:rsidDel="00CE7936">
          <w:rPr>
            <w:rFonts w:ascii="Times" w:hAnsi="Times" w:cs="Times"/>
            <w:color w:val="000000"/>
            <w:sz w:val="26"/>
            <w:szCs w:val="26"/>
          </w:rPr>
          <w:delText xml:space="preserve">, depending on the type of analysis. </w:delText>
        </w:r>
      </w:del>
      <w:r w:rsidR="00632D8B">
        <w:rPr>
          <w:rFonts w:ascii="Times" w:hAnsi="Times" w:cs="Times"/>
          <w:color w:val="000000"/>
          <w:sz w:val="26"/>
          <w:szCs w:val="26"/>
        </w:rPr>
        <w:t xml:space="preserve">Although we did not preregister these analyses, results suggest that using RNGs decreases the performance of using effect sizes to classify fabricated- from genuine data. </w:t>
      </w:r>
      <w:commentRangeStart w:id="336"/>
      <w:r w:rsidR="00632D8B">
        <w:rPr>
          <w:rFonts w:ascii="Times" w:hAnsi="Times" w:cs="Times"/>
          <w:color w:val="000000"/>
          <w:sz w:val="26"/>
          <w:szCs w:val="26"/>
        </w:rPr>
        <w:t xml:space="preserve">On the other hand, using RNGs did not substantially decrease the performance of the </w:t>
      </w:r>
      <w:r w:rsidR="00632D8B">
        <w:rPr>
          <w:rFonts w:ascii="Times" w:hAnsi="Times" w:cs="Times"/>
          <w:color w:val="000000"/>
          <w:sz w:val="26"/>
          <w:szCs w:val="26"/>
        </w:rPr>
        <w:lastRenderedPageBreak/>
        <w:t xml:space="preserve">variance analysis that </w:t>
      </w:r>
      <w:proofErr w:type="spellStart"/>
      <w:r w:rsidR="00632D8B">
        <w:rPr>
          <w:rFonts w:ascii="Times" w:hAnsi="Times" w:cs="Times"/>
          <w:color w:val="000000"/>
          <w:sz w:val="26"/>
          <w:szCs w:val="26"/>
        </w:rPr>
        <w:t>analyzed</w:t>
      </w:r>
      <w:proofErr w:type="spellEnd"/>
      <w:r w:rsidR="00632D8B">
        <w:rPr>
          <w:rFonts w:ascii="Times" w:hAnsi="Times" w:cs="Times"/>
          <w:color w:val="000000"/>
          <w:sz w:val="26"/>
          <w:szCs w:val="26"/>
        </w:rPr>
        <w:t xml:space="preserve"> the anchoring conditions. </w:t>
      </w:r>
      <w:commentRangeEnd w:id="336"/>
      <w:r>
        <w:rPr>
          <w:rStyle w:val="CommentReference"/>
        </w:rPr>
        <w:commentReference w:id="336"/>
      </w:r>
      <w:r w:rsidR="00632D8B">
        <w:rPr>
          <w:rFonts w:ascii="Times" w:hAnsi="Times" w:cs="Times"/>
          <w:color w:val="000000"/>
          <w:sz w:val="26"/>
          <w:szCs w:val="26"/>
        </w:rPr>
        <w:t xml:space="preserve">We will investigate in Study 2 whether using RNGs affects the performance of detecting data fabrication in a similar fashion and revisit this issue in the general discussion. </w:t>
      </w:r>
    </w:p>
    <w:p w14:paraId="44220C95" w14:textId="020C82BD"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For the reversed Fisher method</w:t>
      </w:r>
      <w:ins w:id="337" w:author="Jelte Wicherts" w:date="2018-08-28T09:05:00Z">
        <w:r w:rsidR="00CE7936">
          <w:rPr>
            <w:rFonts w:ascii="Times" w:hAnsi="Times" w:cs="Times"/>
            <w:color w:val="000000"/>
            <w:sz w:val="26"/>
            <w:szCs w:val="26"/>
          </w:rPr>
          <w:t xml:space="preserve"> that focused on the overly consistent results for effects that are expected to follow the null hypothesis</w:t>
        </w:r>
      </w:ins>
      <w:r>
        <w:rPr>
          <w:rFonts w:ascii="Times" w:hAnsi="Times" w:cs="Times"/>
          <w:color w:val="000000"/>
          <w:sz w:val="26"/>
          <w:szCs w:val="26"/>
        </w:rPr>
        <w:t xml:space="preserve">, results indicated that participants did not fabricate excessive amounts of high p-values when told to fabricate statistically nonsignificant effects. More specifically, the analysis of nonsignificant p-values appeared to perform at chance level, going against our prediction that the absence of a true effect would prompt fabricators to fabricate results that do not contain enough randomness, resulting in too high p-values. </w:t>
      </w:r>
    </w:p>
    <w:p w14:paraId="69498C23"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noted that the assumption of homogeneous population variances in the variance analyses had not previously been explicated nor tested for robustness to violations. In </w:t>
      </w:r>
      <w:proofErr w:type="spellStart"/>
      <w:r>
        <w:rPr>
          <w:rFonts w:ascii="Times" w:hAnsi="Times" w:cs="Times"/>
          <w:color w:val="000000"/>
          <w:sz w:val="26"/>
          <w:szCs w:val="26"/>
        </w:rPr>
        <w:t>Simonsohn</w:t>
      </w:r>
      <w:proofErr w:type="spellEnd"/>
      <w:r>
        <w:rPr>
          <w:rFonts w:ascii="Times" w:hAnsi="Times" w:cs="Times"/>
          <w:color w:val="000000"/>
          <w:sz w:val="26"/>
          <w:szCs w:val="26"/>
        </w:rPr>
        <w:t xml:space="preserve"> (2013) it remains </w:t>
      </w:r>
    </w:p>
    <w:p w14:paraId="45921D04" w14:textId="77777777" w:rsidR="00632D8B" w:rsidRDefault="00632D8B" w:rsidP="00632D8B">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1E1691EA" wp14:editId="62E882CA">
            <wp:extent cx="3214370" cy="13970"/>
            <wp:effectExtent l="0" t="0" r="1143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4370" cy="13970"/>
                    </a:xfrm>
                    <a:prstGeom prst="rect">
                      <a:avLst/>
                    </a:prstGeom>
                    <a:noFill/>
                    <a:ln>
                      <a:noFill/>
                    </a:ln>
                  </pic:spPr>
                </pic:pic>
              </a:graphicData>
            </a:graphic>
          </wp:inline>
        </w:drawing>
      </w:r>
    </w:p>
    <w:tbl>
      <w:tblPr>
        <w:tblW w:w="0" w:type="auto"/>
        <w:tblInd w:w="-108" w:type="dxa"/>
        <w:tblBorders>
          <w:top w:val="nil"/>
          <w:left w:val="nil"/>
          <w:right w:val="nil"/>
        </w:tblBorders>
        <w:tblLayout w:type="fixed"/>
        <w:tblLook w:val="0000" w:firstRow="0" w:lastRow="0" w:firstColumn="0" w:lastColumn="0" w:noHBand="0" w:noVBand="0"/>
      </w:tblPr>
      <w:tblGrid>
        <w:gridCol w:w="2510"/>
        <w:gridCol w:w="13079"/>
      </w:tblGrid>
      <w:tr w:rsidR="00632D8B" w14:paraId="67191FDE" w14:textId="77777777">
        <w:tc>
          <w:tcPr>
            <w:tcW w:w="2510" w:type="dxa"/>
            <w:vMerge w:val="restart"/>
            <w:tcBorders>
              <w:top w:val="single" w:sz="32" w:space="0" w:color="000000"/>
              <w:bottom w:val="single" w:sz="24" w:space="0" w:color="000000"/>
              <w:right w:val="single" w:sz="4" w:space="0" w:color="000000"/>
            </w:tcBorders>
            <w:shd w:val="clear" w:color="auto" w:fill="FFFFFF"/>
            <w:tcMar>
              <w:top w:w="20" w:type="nil"/>
              <w:left w:w="20" w:type="nil"/>
              <w:bottom w:w="20" w:type="nil"/>
              <w:right w:w="20" w:type="nil"/>
            </w:tcMar>
            <w:vAlign w:val="center"/>
          </w:tcPr>
          <w:p w14:paraId="116FF76D"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Study 1 Study 2 Study 3 Study 4 </w:t>
            </w:r>
          </w:p>
        </w:tc>
        <w:tc>
          <w:tcPr>
            <w:tcW w:w="13079" w:type="dxa"/>
            <w:tcBorders>
              <w:top w:val="single" w:sz="32" w:space="0" w:color="000000"/>
              <w:left w:val="single" w:sz="4" w:space="0" w:color="000000"/>
            </w:tcBorders>
            <w:shd w:val="clear" w:color="auto" w:fill="FFFFFF"/>
            <w:tcMar>
              <w:top w:w="20" w:type="nil"/>
              <w:left w:w="20" w:type="nil"/>
              <w:bottom w:w="20" w:type="nil"/>
              <w:right w:w="20" w:type="nil"/>
            </w:tcMar>
            <w:vAlign w:val="center"/>
          </w:tcPr>
          <w:p w14:paraId="0F73C354"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0.553 [0.489-0.617] 0.817 [0.785-0.85] </w:t>
            </w:r>
          </w:p>
        </w:tc>
      </w:tr>
      <w:tr w:rsidR="00632D8B" w14:paraId="63529D85" w14:textId="77777777">
        <w:tblPrEx>
          <w:tblBorders>
            <w:top w:val="none" w:sz="0" w:space="0" w:color="auto"/>
          </w:tblBorders>
        </w:tblPrEx>
        <w:tc>
          <w:tcPr>
            <w:tcW w:w="2510" w:type="dxa"/>
            <w:vMerge/>
            <w:tcBorders>
              <w:top w:val="single" w:sz="32" w:space="0" w:color="000000"/>
              <w:bottom w:val="single" w:sz="24" w:space="0" w:color="000000"/>
              <w:right w:val="single" w:sz="4" w:space="0" w:color="000000"/>
            </w:tcBorders>
            <w:shd w:val="clear" w:color="auto" w:fill="FFFFFF"/>
            <w:tcMar>
              <w:top w:w="20" w:type="nil"/>
              <w:left w:w="20" w:type="nil"/>
              <w:bottom w:w="20" w:type="nil"/>
              <w:right w:w="20" w:type="nil"/>
            </w:tcMar>
            <w:vAlign w:val="center"/>
          </w:tcPr>
          <w:p w14:paraId="49E863E3" w14:textId="77777777" w:rsidR="00632D8B" w:rsidRDefault="00632D8B">
            <w:pPr>
              <w:widowControl w:val="0"/>
              <w:autoSpaceDE w:val="0"/>
              <w:autoSpaceDN w:val="0"/>
              <w:adjustRightInd w:val="0"/>
              <w:rPr>
                <w:rFonts w:ascii="Times" w:hAnsi="Times" w:cs="Times"/>
                <w:color w:val="000000"/>
              </w:rPr>
            </w:pPr>
          </w:p>
        </w:tc>
        <w:tc>
          <w:tcPr>
            <w:tcW w:w="13079" w:type="dxa"/>
            <w:tcBorders>
              <w:left w:val="single" w:sz="4" w:space="0" w:color="000000"/>
            </w:tcBorders>
            <w:shd w:val="clear" w:color="auto" w:fill="FFFFFF"/>
            <w:tcMar>
              <w:top w:w="20" w:type="nil"/>
              <w:left w:w="20" w:type="nil"/>
              <w:bottom w:w="20" w:type="nil"/>
              <w:right w:w="20" w:type="nil"/>
            </w:tcMar>
            <w:vAlign w:val="center"/>
          </w:tcPr>
          <w:p w14:paraId="734CC5F1"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0.641 [0.578-0.705] 0.771 [0.734-0.807] </w:t>
            </w:r>
          </w:p>
        </w:tc>
      </w:tr>
      <w:tr w:rsidR="00632D8B" w14:paraId="6C1AC89F" w14:textId="77777777">
        <w:tblPrEx>
          <w:tblBorders>
            <w:top w:val="none" w:sz="0" w:space="0" w:color="auto"/>
          </w:tblBorders>
        </w:tblPrEx>
        <w:tc>
          <w:tcPr>
            <w:tcW w:w="2510" w:type="dxa"/>
            <w:vMerge/>
            <w:tcBorders>
              <w:top w:val="single" w:sz="32" w:space="0" w:color="000000"/>
              <w:bottom w:val="single" w:sz="24" w:space="0" w:color="000000"/>
              <w:right w:val="single" w:sz="4" w:space="0" w:color="000000"/>
            </w:tcBorders>
            <w:shd w:val="clear" w:color="auto" w:fill="FFFFFF"/>
            <w:tcMar>
              <w:top w:w="20" w:type="nil"/>
              <w:left w:w="20" w:type="nil"/>
              <w:bottom w:w="20" w:type="nil"/>
              <w:right w:w="20" w:type="nil"/>
            </w:tcMar>
            <w:vAlign w:val="center"/>
          </w:tcPr>
          <w:p w14:paraId="7371D19A" w14:textId="77777777" w:rsidR="00632D8B" w:rsidRDefault="00632D8B">
            <w:pPr>
              <w:widowControl w:val="0"/>
              <w:autoSpaceDE w:val="0"/>
              <w:autoSpaceDN w:val="0"/>
              <w:adjustRightInd w:val="0"/>
              <w:rPr>
                <w:rFonts w:ascii="Times" w:hAnsi="Times" w:cs="Times"/>
                <w:color w:val="000000"/>
              </w:rPr>
            </w:pPr>
          </w:p>
        </w:tc>
        <w:tc>
          <w:tcPr>
            <w:tcW w:w="13079" w:type="dxa"/>
            <w:tcBorders>
              <w:left w:val="single" w:sz="4" w:space="0" w:color="000000"/>
            </w:tcBorders>
            <w:tcMar>
              <w:top w:w="20" w:type="nil"/>
              <w:left w:w="20" w:type="nil"/>
              <w:bottom w:w="20" w:type="nil"/>
              <w:right w:w="20" w:type="nil"/>
            </w:tcMar>
            <w:vAlign w:val="center"/>
          </w:tcPr>
          <w:p w14:paraId="7082FC6D"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0.578 [0.512-0.645] 0.8 [0.767-0.832] </w:t>
            </w:r>
          </w:p>
        </w:tc>
      </w:tr>
      <w:tr w:rsidR="00632D8B" w14:paraId="4532D23C" w14:textId="77777777">
        <w:tc>
          <w:tcPr>
            <w:tcW w:w="2510" w:type="dxa"/>
            <w:vMerge/>
            <w:tcBorders>
              <w:top w:val="single" w:sz="32" w:space="0" w:color="000000"/>
              <w:bottom w:val="single" w:sz="24" w:space="0" w:color="000000"/>
              <w:right w:val="single" w:sz="4" w:space="0" w:color="000000"/>
            </w:tcBorders>
            <w:shd w:val="clear" w:color="auto" w:fill="FFFFFF"/>
            <w:tcMar>
              <w:top w:w="20" w:type="nil"/>
              <w:left w:w="20" w:type="nil"/>
              <w:bottom w:w="20" w:type="nil"/>
              <w:right w:w="20" w:type="nil"/>
            </w:tcMar>
            <w:vAlign w:val="center"/>
          </w:tcPr>
          <w:p w14:paraId="5A8F72AC" w14:textId="77777777" w:rsidR="00632D8B" w:rsidRDefault="00632D8B">
            <w:pPr>
              <w:widowControl w:val="0"/>
              <w:autoSpaceDE w:val="0"/>
              <w:autoSpaceDN w:val="0"/>
              <w:adjustRightInd w:val="0"/>
              <w:rPr>
                <w:rFonts w:ascii="Times" w:hAnsi="Times" w:cs="Times"/>
                <w:color w:val="000000"/>
              </w:rPr>
            </w:pPr>
          </w:p>
        </w:tc>
        <w:tc>
          <w:tcPr>
            <w:tcW w:w="13079" w:type="dxa"/>
            <w:tcBorders>
              <w:left w:val="single" w:sz="4" w:space="0" w:color="000000"/>
              <w:bottom w:val="single" w:sz="24" w:space="0" w:color="000000"/>
            </w:tcBorders>
            <w:shd w:val="clear" w:color="auto" w:fill="FFFFFF"/>
            <w:tcMar>
              <w:top w:w="20" w:type="nil"/>
              <w:left w:w="20" w:type="nil"/>
              <w:bottom w:w="20" w:type="nil"/>
              <w:right w:w="20" w:type="nil"/>
            </w:tcMar>
            <w:vAlign w:val="center"/>
          </w:tcPr>
          <w:p w14:paraId="4C2F1483" w14:textId="77777777" w:rsidR="00632D8B" w:rsidRDefault="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0.641 [0.581-0.702] 0.8 [0.764-0.835] </w:t>
            </w:r>
          </w:p>
        </w:tc>
      </w:tr>
    </w:tbl>
    <w:p w14:paraId="49B8302C" w14:textId="77777777"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88 </w:t>
      </w:r>
    </w:p>
    <w:p w14:paraId="3A1CE2CC" w14:textId="76DD2FE1"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implicit that the variances grouped together in an analysis should arise from a homogeneous population distribution. Our results indicate</w:t>
      </w:r>
      <w:ins w:id="338" w:author="Jelte Wicherts" w:date="2018-08-28T09:06:00Z">
        <w:r w:rsidR="00CE7936">
          <w:rPr>
            <w:rFonts w:ascii="Times" w:hAnsi="Times" w:cs="Times"/>
            <w:color w:val="000000"/>
            <w:sz w:val="26"/>
            <w:szCs w:val="26"/>
          </w:rPr>
          <w:t>d</w:t>
        </w:r>
      </w:ins>
      <w:r>
        <w:rPr>
          <w:rFonts w:ascii="Times" w:hAnsi="Times" w:cs="Times"/>
          <w:color w:val="000000"/>
          <w:sz w:val="26"/>
          <w:szCs w:val="26"/>
        </w:rPr>
        <w:t xml:space="preserve"> that the classification performance of variance analyses strongly depend</w:t>
      </w:r>
      <w:ins w:id="339" w:author="Jelte Wicherts" w:date="2018-08-28T09:06:00Z">
        <w:r w:rsidR="00CE7936">
          <w:rPr>
            <w:rFonts w:ascii="Times" w:hAnsi="Times" w:cs="Times"/>
            <w:color w:val="000000"/>
            <w:sz w:val="26"/>
            <w:szCs w:val="26"/>
          </w:rPr>
          <w:t>ed</w:t>
        </w:r>
      </w:ins>
      <w:del w:id="340" w:author="Jelte Wicherts" w:date="2018-08-28T09:06:00Z">
        <w:r w:rsidDel="00CE7936">
          <w:rPr>
            <w:rFonts w:ascii="Times" w:hAnsi="Times" w:cs="Times"/>
            <w:color w:val="000000"/>
            <w:sz w:val="26"/>
            <w:szCs w:val="26"/>
          </w:rPr>
          <w:delText>s</w:delText>
        </w:r>
      </w:del>
      <w:r>
        <w:rPr>
          <w:rFonts w:ascii="Times" w:hAnsi="Times" w:cs="Times"/>
          <w:color w:val="000000"/>
          <w:sz w:val="26"/>
          <w:szCs w:val="26"/>
        </w:rPr>
        <w:t xml:space="preserve"> </w:t>
      </w:r>
      <w:del w:id="341" w:author="Jelte Wicherts" w:date="2018-08-28T09:06:00Z">
        <w:r w:rsidDel="00CE7936">
          <w:rPr>
            <w:rFonts w:ascii="Times" w:hAnsi="Times" w:cs="Times"/>
            <w:color w:val="000000"/>
            <w:sz w:val="26"/>
            <w:szCs w:val="26"/>
          </w:rPr>
          <w:delText xml:space="preserve">dependent </w:delText>
        </w:r>
      </w:del>
      <w:r>
        <w:rPr>
          <w:rFonts w:ascii="Times" w:hAnsi="Times" w:cs="Times"/>
          <w:color w:val="000000"/>
          <w:sz w:val="26"/>
          <w:szCs w:val="26"/>
        </w:rPr>
        <w:t>on fulfilling this assumption. The alternative operationalization we included inspected the range of standard deviations (max</w:t>
      </w:r>
      <w:r>
        <w:rPr>
          <w:rFonts w:ascii="Times" w:hAnsi="Times" w:cs="Times"/>
          <w:color w:val="000000"/>
          <w:position w:val="-3"/>
          <w:sz w:val="18"/>
          <w:szCs w:val="18"/>
        </w:rPr>
        <w:t xml:space="preserve">z </w:t>
      </w:r>
      <w:r>
        <w:rPr>
          <w:rFonts w:ascii="Times" w:hAnsi="Times" w:cs="Times"/>
          <w:color w:val="000000"/>
          <w:sz w:val="26"/>
          <w:szCs w:val="26"/>
        </w:rPr>
        <w:t>− min</w:t>
      </w:r>
      <w:r>
        <w:rPr>
          <w:rFonts w:ascii="Times" w:hAnsi="Times" w:cs="Times"/>
          <w:color w:val="000000"/>
          <w:position w:val="-3"/>
          <w:sz w:val="18"/>
          <w:szCs w:val="18"/>
        </w:rPr>
        <w:t>z</w:t>
      </w:r>
      <w:r>
        <w:rPr>
          <w:rFonts w:ascii="Times" w:hAnsi="Times" w:cs="Times"/>
          <w:color w:val="000000"/>
          <w:sz w:val="26"/>
          <w:szCs w:val="26"/>
        </w:rPr>
        <w:t>) instead of the standard deviation of variances (SD</w:t>
      </w:r>
      <w:r>
        <w:rPr>
          <w:rFonts w:ascii="Times" w:hAnsi="Times" w:cs="Times"/>
          <w:color w:val="000000"/>
          <w:position w:val="-3"/>
          <w:sz w:val="18"/>
          <w:szCs w:val="18"/>
        </w:rPr>
        <w:t>z</w:t>
      </w:r>
      <w:r>
        <w:rPr>
          <w:rFonts w:ascii="Times" w:hAnsi="Times" w:cs="Times"/>
          <w:color w:val="000000"/>
          <w:sz w:val="26"/>
          <w:szCs w:val="26"/>
        </w:rPr>
        <w:t xml:space="preserve">). Our alternative approach seemed to be more robust to violations of the homogeneity assumption, but was not preregistered and should be studied further. Nonetheless, based on the success of using the dispersion of variances, we recommend to use variance analyses with subgrouping of variances into those that are likely to be from the same population distribution (e.g., based on anchoring condition </w:t>
      </w:r>
      <w:del w:id="342" w:author="Jelte Wicherts" w:date="2018-08-28T09:07:00Z">
        <w:r w:rsidDel="00CE7936">
          <w:rPr>
            <w:rFonts w:ascii="Times" w:hAnsi="Times" w:cs="Times"/>
            <w:color w:val="000000"/>
            <w:sz w:val="26"/>
            <w:szCs w:val="26"/>
          </w:rPr>
          <w:delText>here</w:delText>
        </w:r>
      </w:del>
      <w:ins w:id="343" w:author="Jelte Wicherts" w:date="2018-08-28T09:07:00Z">
        <w:r w:rsidR="00CE7936">
          <w:rPr>
            <w:rFonts w:ascii="Times" w:hAnsi="Times" w:cs="Times"/>
            <w:color w:val="000000"/>
            <w:sz w:val="26"/>
            <w:szCs w:val="26"/>
          </w:rPr>
          <w:t>in the datasets studied here</w:t>
        </w:r>
      </w:ins>
      <w:r>
        <w:rPr>
          <w:rFonts w:ascii="Times" w:hAnsi="Times" w:cs="Times"/>
          <w:color w:val="000000"/>
          <w:sz w:val="26"/>
          <w:szCs w:val="26"/>
        </w:rPr>
        <w:t>) and use the range of standard deviations (max</w:t>
      </w:r>
      <w:r>
        <w:rPr>
          <w:rFonts w:ascii="Times" w:hAnsi="Times" w:cs="Times"/>
          <w:color w:val="000000"/>
          <w:position w:val="-3"/>
          <w:sz w:val="18"/>
          <w:szCs w:val="18"/>
        </w:rPr>
        <w:t xml:space="preserve">z </w:t>
      </w:r>
      <w:r>
        <w:rPr>
          <w:rFonts w:ascii="Times" w:hAnsi="Times" w:cs="Times"/>
          <w:color w:val="000000"/>
          <w:sz w:val="26"/>
          <w:szCs w:val="26"/>
        </w:rPr>
        <w:t>− min</w:t>
      </w:r>
      <w:r>
        <w:rPr>
          <w:rFonts w:ascii="Times" w:hAnsi="Times" w:cs="Times"/>
          <w:color w:val="000000"/>
          <w:position w:val="-3"/>
          <w:sz w:val="18"/>
          <w:szCs w:val="18"/>
        </w:rPr>
        <w:t xml:space="preserve">z </w:t>
      </w:r>
      <w:r>
        <w:rPr>
          <w:rFonts w:ascii="Times" w:hAnsi="Times" w:cs="Times"/>
          <w:color w:val="000000"/>
          <w:sz w:val="26"/>
          <w:szCs w:val="26"/>
        </w:rPr>
        <w:t xml:space="preserve">), when variance analyses are applied. </w:t>
      </w:r>
    </w:p>
    <w:p w14:paraId="01358BA6" w14:textId="17FA2F33"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note that the presented results might be particular to the anchoring effect and not replicable with other </w:t>
      </w:r>
      <w:ins w:id="344" w:author="Jelte Wicherts" w:date="2018-08-28T09:08:00Z">
        <w:r w:rsidR="00CE7936">
          <w:rPr>
            <w:rFonts w:ascii="Times" w:hAnsi="Times" w:cs="Times"/>
            <w:color w:val="000000"/>
            <w:sz w:val="26"/>
            <w:szCs w:val="26"/>
          </w:rPr>
          <w:t xml:space="preserve">psychological </w:t>
        </w:r>
      </w:ins>
      <w:r>
        <w:rPr>
          <w:rFonts w:ascii="Times" w:hAnsi="Times" w:cs="Times"/>
          <w:color w:val="000000"/>
          <w:sz w:val="26"/>
          <w:szCs w:val="26"/>
        </w:rPr>
        <w:t xml:space="preserve">effects. First, as opposed to many other effects in psychology, many data on the anchoring effect are already available and fabricators </w:t>
      </w:r>
      <w:del w:id="345" w:author="Jelte Wicherts" w:date="2018-08-28T09:08:00Z">
        <w:r w:rsidDel="00CE7936">
          <w:rPr>
            <w:rFonts w:ascii="Times" w:hAnsi="Times" w:cs="Times"/>
            <w:color w:val="000000"/>
            <w:sz w:val="26"/>
            <w:szCs w:val="26"/>
          </w:rPr>
          <w:delText xml:space="preserve">may </w:delText>
        </w:r>
      </w:del>
      <w:ins w:id="346" w:author="Jelte Wicherts" w:date="2018-08-28T09:08:00Z">
        <w:r w:rsidR="00CE7936">
          <w:rPr>
            <w:rFonts w:ascii="Times" w:hAnsi="Times" w:cs="Times"/>
            <w:color w:val="000000"/>
            <w:sz w:val="26"/>
            <w:szCs w:val="26"/>
          </w:rPr>
          <w:t>might</w:t>
        </w:r>
        <w:r w:rsidR="00CE7936">
          <w:rPr>
            <w:rFonts w:ascii="Times" w:hAnsi="Times" w:cs="Times"/>
            <w:color w:val="000000"/>
            <w:sz w:val="26"/>
            <w:szCs w:val="26"/>
          </w:rPr>
          <w:t xml:space="preserve"> </w:t>
        </w:r>
      </w:ins>
      <w:r>
        <w:rPr>
          <w:rFonts w:ascii="Times" w:hAnsi="Times" w:cs="Times"/>
          <w:color w:val="000000"/>
          <w:sz w:val="26"/>
          <w:szCs w:val="26"/>
        </w:rPr>
        <w:t>have used these data when fabricating their</w:t>
      </w:r>
      <w:ins w:id="347" w:author="Jelte Wicherts" w:date="2018-08-28T09:08:00Z">
        <w:r w:rsidR="00CE7936">
          <w:rPr>
            <w:rFonts w:ascii="Times" w:hAnsi="Times" w:cs="Times"/>
            <w:color w:val="000000"/>
            <w:sz w:val="26"/>
            <w:szCs w:val="26"/>
          </w:rPr>
          <w:t xml:space="preserve"> data</w:t>
        </w:r>
      </w:ins>
      <w:del w:id="348" w:author="Jelte Wicherts" w:date="2018-08-28T09:08:00Z">
        <w:r w:rsidDel="00CE7936">
          <w:rPr>
            <w:rFonts w:ascii="Times" w:hAnsi="Times" w:cs="Times"/>
            <w:color w:val="000000"/>
            <w:sz w:val="26"/>
            <w:szCs w:val="26"/>
          </w:rPr>
          <w:delText>s</w:delText>
        </w:r>
      </w:del>
      <w:r>
        <w:rPr>
          <w:rFonts w:ascii="Times" w:hAnsi="Times" w:cs="Times"/>
          <w:color w:val="000000"/>
          <w:sz w:val="26"/>
          <w:szCs w:val="26"/>
        </w:rPr>
        <w:t xml:space="preserve">. Second, mental fabrication </w:t>
      </w:r>
      <w:r>
        <w:rPr>
          <w:rFonts w:ascii="Times" w:hAnsi="Times" w:cs="Times"/>
          <w:color w:val="000000"/>
          <w:sz w:val="26"/>
          <w:szCs w:val="26"/>
        </w:rPr>
        <w:lastRenderedPageBreak/>
        <w:t>strategies may be dependent on the type of effect or measurement</w:t>
      </w:r>
      <w:ins w:id="349" w:author="Jelte Wicherts" w:date="2018-08-28T09:08:00Z">
        <w:r w:rsidR="00CE7936">
          <w:rPr>
            <w:rFonts w:ascii="Times" w:hAnsi="Times" w:cs="Times"/>
            <w:color w:val="000000"/>
            <w:sz w:val="26"/>
            <w:szCs w:val="26"/>
          </w:rPr>
          <w:t>s</w:t>
        </w:r>
      </w:ins>
      <w:r>
        <w:rPr>
          <w:rFonts w:ascii="Times" w:hAnsi="Times" w:cs="Times"/>
          <w:color w:val="000000"/>
          <w:sz w:val="26"/>
          <w:szCs w:val="26"/>
        </w:rPr>
        <w:t xml:space="preserve"> that </w:t>
      </w:r>
      <w:del w:id="350" w:author="Jelte Wicherts" w:date="2018-08-28T09:08:00Z">
        <w:r w:rsidDel="00CE7936">
          <w:rPr>
            <w:rFonts w:ascii="Times" w:hAnsi="Times" w:cs="Times"/>
            <w:color w:val="000000"/>
            <w:sz w:val="26"/>
            <w:szCs w:val="26"/>
          </w:rPr>
          <w:delText xml:space="preserve">is </w:delText>
        </w:r>
      </w:del>
      <w:ins w:id="351" w:author="Jelte Wicherts" w:date="2018-08-28T09:08:00Z">
        <w:r w:rsidR="00CE7936">
          <w:rPr>
            <w:rFonts w:ascii="Times" w:hAnsi="Times" w:cs="Times"/>
            <w:color w:val="000000"/>
            <w:sz w:val="26"/>
            <w:szCs w:val="26"/>
          </w:rPr>
          <w:t>are</w:t>
        </w:r>
        <w:r w:rsidR="00CE7936">
          <w:rPr>
            <w:rFonts w:ascii="Times" w:hAnsi="Times" w:cs="Times"/>
            <w:color w:val="000000"/>
            <w:sz w:val="26"/>
            <w:szCs w:val="26"/>
          </w:rPr>
          <w:t xml:space="preserve"> </w:t>
        </w:r>
      </w:ins>
      <w:r>
        <w:rPr>
          <w:rFonts w:ascii="Times" w:hAnsi="Times" w:cs="Times"/>
          <w:color w:val="000000"/>
          <w:sz w:val="26"/>
          <w:szCs w:val="26"/>
        </w:rPr>
        <w:t xml:space="preserve">being fabricated. In the anchoring studies, data needed to be fabricated for numbers that are in the hundreds or thousands. Such relatively large values might feel more unintuitive to think about than smaller numbers in the singles or tens that might appear in other research contexts. Hence, our results might be better at detecting data fabrication because of </w:t>
      </w:r>
      <w:del w:id="352" w:author="Jelte Wicherts" w:date="2018-08-28T09:09:00Z">
        <w:r w:rsidDel="00CE7936">
          <w:rPr>
            <w:rFonts w:ascii="Times" w:hAnsi="Times" w:cs="Times"/>
            <w:color w:val="000000"/>
            <w:sz w:val="26"/>
            <w:szCs w:val="26"/>
          </w:rPr>
          <w:delText>this increased lack of</w:delText>
        </w:r>
      </w:del>
      <w:ins w:id="353" w:author="Jelte Wicherts" w:date="2018-08-28T09:09:00Z">
        <w:r w:rsidR="00CE7936">
          <w:rPr>
            <w:rFonts w:ascii="Times" w:hAnsi="Times" w:cs="Times"/>
            <w:color w:val="000000"/>
            <w:sz w:val="26"/>
            <w:szCs w:val="26"/>
          </w:rPr>
          <w:t>the type of studies for which data were fabricated are not particularly</w:t>
        </w:r>
      </w:ins>
      <w:r>
        <w:rPr>
          <w:rFonts w:ascii="Times" w:hAnsi="Times" w:cs="Times"/>
          <w:color w:val="000000"/>
          <w:sz w:val="26"/>
          <w:szCs w:val="26"/>
        </w:rPr>
        <w:t xml:space="preserve"> intuitive</w:t>
      </w:r>
      <w:del w:id="354" w:author="Jelte Wicherts" w:date="2018-08-28T09:09:00Z">
        <w:r w:rsidDel="00CE7936">
          <w:rPr>
            <w:rFonts w:ascii="Times" w:hAnsi="Times" w:cs="Times"/>
            <w:color w:val="000000"/>
            <w:sz w:val="26"/>
            <w:szCs w:val="26"/>
          </w:rPr>
          <w:delText>ness</w:delText>
        </w:r>
      </w:del>
      <w:r>
        <w:rPr>
          <w:rFonts w:ascii="Times" w:hAnsi="Times" w:cs="Times"/>
          <w:color w:val="000000"/>
          <w:sz w:val="26"/>
          <w:szCs w:val="26"/>
        </w:rPr>
        <w:t xml:space="preserve">. Other kinds of studies that are easier for fabricators to think about in terms of fabricating realistic data might prove more difficult to classify. For example, we might question how results based on Likert scale items might show different kinds of results from these anchoring studies. </w:t>
      </w:r>
    </w:p>
    <w:p w14:paraId="7E3B031E" w14:textId="5E49C0E9" w:rsidR="00632D8B" w:rsidRDefault="00CE7936" w:rsidP="00632D8B">
      <w:pPr>
        <w:widowControl w:val="0"/>
        <w:autoSpaceDE w:val="0"/>
        <w:autoSpaceDN w:val="0"/>
        <w:adjustRightInd w:val="0"/>
        <w:spacing w:after="240" w:line="300" w:lineRule="atLeast"/>
        <w:rPr>
          <w:rFonts w:ascii="Times" w:hAnsi="Times" w:cs="Times"/>
          <w:color w:val="000000"/>
        </w:rPr>
      </w:pPr>
      <w:ins w:id="355" w:author="Jelte Wicherts" w:date="2018-08-28T09:10:00Z">
        <w:r>
          <w:rPr>
            <w:rFonts w:ascii="Times" w:hAnsi="Times" w:cs="Times"/>
            <w:color w:val="000000"/>
            <w:sz w:val="26"/>
            <w:szCs w:val="26"/>
          </w:rPr>
          <w:t>The r</w:t>
        </w:r>
      </w:ins>
      <w:del w:id="356" w:author="Jelte Wicherts" w:date="2018-08-28T09:10:00Z">
        <w:r w:rsidR="00632D8B" w:rsidDel="00CE7936">
          <w:rPr>
            <w:rFonts w:ascii="Times" w:hAnsi="Times" w:cs="Times"/>
            <w:color w:val="000000"/>
            <w:sz w:val="26"/>
            <w:szCs w:val="26"/>
          </w:rPr>
          <w:delText>R</w:delText>
        </w:r>
      </w:del>
      <w:r w:rsidR="00632D8B">
        <w:rPr>
          <w:rFonts w:ascii="Times" w:hAnsi="Times" w:cs="Times"/>
          <w:color w:val="000000"/>
          <w:sz w:val="26"/>
          <w:szCs w:val="26"/>
        </w:rPr>
        <w:t xml:space="preserve">esults </w:t>
      </w:r>
      <w:ins w:id="357" w:author="Jelte Wicherts" w:date="2018-08-28T09:10:00Z">
        <w:r>
          <w:rPr>
            <w:rFonts w:ascii="Times" w:hAnsi="Times" w:cs="Times"/>
            <w:color w:val="000000"/>
            <w:sz w:val="26"/>
            <w:szCs w:val="26"/>
          </w:rPr>
          <w:t xml:space="preserve">of our </w:t>
        </w:r>
        <w:commentRangeStart w:id="358"/>
        <w:r>
          <w:rPr>
            <w:rFonts w:ascii="Times" w:hAnsi="Times" w:cs="Times"/>
            <w:color w:val="000000"/>
            <w:sz w:val="26"/>
            <w:szCs w:val="26"/>
          </w:rPr>
          <w:t xml:space="preserve">XX analyses  </w:t>
        </w:r>
        <w:commentRangeEnd w:id="358"/>
        <w:r>
          <w:rPr>
            <w:rStyle w:val="CommentReference"/>
          </w:rPr>
          <w:commentReference w:id="358"/>
        </w:r>
      </w:ins>
      <w:r w:rsidR="00632D8B">
        <w:rPr>
          <w:rFonts w:ascii="Times" w:hAnsi="Times" w:cs="Times"/>
          <w:color w:val="000000"/>
          <w:sz w:val="26"/>
          <w:szCs w:val="26"/>
        </w:rPr>
        <w:t xml:space="preserve">are likely to be incorrect because we used (potentially) dependent fabricated results. More specifically, for the p-value analyses we </w:t>
      </w:r>
      <w:proofErr w:type="spellStart"/>
      <w:r w:rsidR="00632D8B">
        <w:rPr>
          <w:rFonts w:ascii="Times" w:hAnsi="Times" w:cs="Times"/>
          <w:color w:val="000000"/>
          <w:sz w:val="26"/>
          <w:szCs w:val="26"/>
        </w:rPr>
        <w:t>analyzed</w:t>
      </w:r>
      <w:proofErr w:type="spellEnd"/>
      <w:r w:rsidR="00632D8B">
        <w:rPr>
          <w:rFonts w:ascii="Times" w:hAnsi="Times" w:cs="Times"/>
          <w:color w:val="000000"/>
          <w:sz w:val="26"/>
          <w:szCs w:val="26"/>
        </w:rPr>
        <w:t xml:space="preserve"> the four p-values from (for example) the gender effect across the four fabricated studies for one participant. This might have violated the assumption of independence, hence results in biased results of this test. </w:t>
      </w:r>
      <w:del w:id="359" w:author="Jelte Wicherts" w:date="2018-08-28T09:11:00Z">
        <w:r w:rsidR="00632D8B" w:rsidDel="00421F0C">
          <w:rPr>
            <w:rFonts w:ascii="Times" w:hAnsi="Times" w:cs="Times"/>
            <w:color w:val="000000"/>
            <w:sz w:val="26"/>
            <w:szCs w:val="26"/>
          </w:rPr>
          <w:delText>This does not affect</w:delText>
        </w:r>
      </w:del>
      <w:ins w:id="360" w:author="Jelte Wicherts" w:date="2018-08-28T09:11:00Z">
        <w:r w:rsidR="00421F0C">
          <w:rPr>
            <w:rFonts w:ascii="Times" w:hAnsi="Times" w:cs="Times"/>
            <w:color w:val="000000"/>
            <w:sz w:val="26"/>
            <w:szCs w:val="26"/>
          </w:rPr>
          <w:t>Neither our analyses of</w:t>
        </w:r>
      </w:ins>
      <w:del w:id="361" w:author="Jelte Wicherts" w:date="2018-08-28T09:11:00Z">
        <w:r w:rsidR="00632D8B" w:rsidDel="00421F0C">
          <w:rPr>
            <w:rFonts w:ascii="Times" w:hAnsi="Times" w:cs="Times"/>
            <w:color w:val="000000"/>
            <w:sz w:val="26"/>
            <w:szCs w:val="26"/>
          </w:rPr>
          <w:delText xml:space="preserve"> the results of</w:delText>
        </w:r>
      </w:del>
      <w:r w:rsidR="00632D8B">
        <w:rPr>
          <w:rFonts w:ascii="Times" w:hAnsi="Times" w:cs="Times"/>
          <w:color w:val="000000"/>
          <w:sz w:val="26"/>
          <w:szCs w:val="26"/>
        </w:rPr>
        <w:t xml:space="preserve"> the effect size</w:t>
      </w:r>
      <w:ins w:id="362" w:author="Jelte Wicherts" w:date="2018-08-28T09:11:00Z">
        <w:r w:rsidR="00421F0C">
          <w:rPr>
            <w:rFonts w:ascii="Times" w:hAnsi="Times" w:cs="Times"/>
            <w:color w:val="000000"/>
            <w:sz w:val="26"/>
            <w:szCs w:val="26"/>
          </w:rPr>
          <w:t xml:space="preserve">s </w:t>
        </w:r>
      </w:ins>
      <w:del w:id="363" w:author="Jelte Wicherts" w:date="2018-08-28T09:11:00Z">
        <w:r w:rsidR="00632D8B" w:rsidDel="00421F0C">
          <w:rPr>
            <w:rFonts w:ascii="Times" w:hAnsi="Times" w:cs="Times"/>
            <w:color w:val="000000"/>
            <w:sz w:val="26"/>
            <w:szCs w:val="26"/>
          </w:rPr>
          <w:delText xml:space="preserve"> inspection </w:delText>
        </w:r>
      </w:del>
      <w:r w:rsidR="00632D8B">
        <w:rPr>
          <w:rFonts w:ascii="Times" w:hAnsi="Times" w:cs="Times"/>
          <w:color w:val="000000"/>
          <w:sz w:val="26"/>
          <w:szCs w:val="26"/>
        </w:rPr>
        <w:t xml:space="preserve">nor </w:t>
      </w:r>
      <w:del w:id="364" w:author="Jelte Wicherts" w:date="2018-08-28T09:11:00Z">
        <w:r w:rsidR="00632D8B" w:rsidDel="00421F0C">
          <w:rPr>
            <w:rFonts w:ascii="Times" w:hAnsi="Times" w:cs="Times"/>
            <w:color w:val="000000"/>
            <w:sz w:val="26"/>
            <w:szCs w:val="26"/>
          </w:rPr>
          <w:delText xml:space="preserve">the </w:delText>
        </w:r>
      </w:del>
      <w:ins w:id="365" w:author="Jelte Wicherts" w:date="2018-08-28T09:11:00Z">
        <w:r w:rsidR="00421F0C">
          <w:rPr>
            <w:rFonts w:ascii="Times" w:hAnsi="Times" w:cs="Times"/>
            <w:color w:val="000000"/>
            <w:sz w:val="26"/>
            <w:szCs w:val="26"/>
          </w:rPr>
          <w:t>our</w:t>
        </w:r>
        <w:r w:rsidR="00421F0C">
          <w:rPr>
            <w:rFonts w:ascii="Times" w:hAnsi="Times" w:cs="Times"/>
            <w:color w:val="000000"/>
            <w:sz w:val="26"/>
            <w:szCs w:val="26"/>
          </w:rPr>
          <w:t xml:space="preserve"> </w:t>
        </w:r>
      </w:ins>
      <w:r w:rsidR="00632D8B">
        <w:rPr>
          <w:rFonts w:ascii="Times" w:hAnsi="Times" w:cs="Times"/>
          <w:color w:val="000000"/>
          <w:sz w:val="26"/>
          <w:szCs w:val="26"/>
        </w:rPr>
        <w:t>variance analyses</w:t>
      </w:r>
      <w:ins w:id="366" w:author="Jelte Wicherts" w:date="2018-08-28T09:11:00Z">
        <w:r w:rsidR="00421F0C">
          <w:rPr>
            <w:rFonts w:ascii="Times" w:hAnsi="Times" w:cs="Times"/>
            <w:color w:val="000000"/>
            <w:sz w:val="26"/>
            <w:szCs w:val="26"/>
          </w:rPr>
          <w:t xml:space="preserve"> suffer from this issue. </w:t>
        </w:r>
      </w:ins>
      <w:del w:id="367" w:author="Jelte Wicherts" w:date="2018-08-28T09:11:00Z">
        <w:r w:rsidR="00632D8B" w:rsidDel="00421F0C">
          <w:rPr>
            <w:rFonts w:ascii="Times" w:hAnsi="Times" w:cs="Times"/>
            <w:color w:val="000000"/>
            <w:sz w:val="26"/>
            <w:szCs w:val="26"/>
          </w:rPr>
          <w:delText xml:space="preserve">. </w:delText>
        </w:r>
      </w:del>
    </w:p>
    <w:p w14:paraId="38F38F5C" w14:textId="2F1E0CCA" w:rsidR="00632D8B" w:rsidRDefault="00632D8B" w:rsidP="00632D8B">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Despite testing various statistical methods to detect data fabrication, we did not test all available statistical methods to detect data fabrication in summary statistics. SPRITE (Heathers et al. 2018), GRIM (N. J. L. Brown and Heathers 2016), and GRIMMER (Anaya 2016) are some examples of other statistical methods that test for </w:t>
      </w:r>
      <w:del w:id="368" w:author="Jelte Wicherts" w:date="2018-08-28T09:11:00Z">
        <w:r w:rsidDel="00421F0C">
          <w:rPr>
            <w:rFonts w:ascii="Times" w:hAnsi="Times" w:cs="Times"/>
            <w:color w:val="000000"/>
            <w:sz w:val="26"/>
            <w:szCs w:val="26"/>
          </w:rPr>
          <w:delText xml:space="preserve">faulty </w:delText>
        </w:r>
      </w:del>
      <w:ins w:id="369" w:author="Jelte Wicherts" w:date="2018-08-28T09:11:00Z">
        <w:r w:rsidR="00421F0C">
          <w:rPr>
            <w:rFonts w:ascii="Times" w:hAnsi="Times" w:cs="Times"/>
            <w:color w:val="000000"/>
            <w:sz w:val="26"/>
            <w:szCs w:val="26"/>
          </w:rPr>
          <w:t>problematic</w:t>
        </w:r>
        <w:r w:rsidR="00421F0C">
          <w:rPr>
            <w:rFonts w:ascii="Times" w:hAnsi="Times" w:cs="Times"/>
            <w:color w:val="000000"/>
            <w:sz w:val="26"/>
            <w:szCs w:val="26"/>
          </w:rPr>
          <w:t xml:space="preserve"> </w:t>
        </w:r>
      </w:ins>
      <w:r>
        <w:rPr>
          <w:rFonts w:ascii="Times" w:hAnsi="Times" w:cs="Times"/>
          <w:color w:val="000000"/>
          <w:sz w:val="26"/>
          <w:szCs w:val="26"/>
        </w:rPr>
        <w:t xml:space="preserve">or fabricated summary statistics (see also </w:t>
      </w:r>
      <w:proofErr w:type="spellStart"/>
      <w:r>
        <w:rPr>
          <w:rFonts w:ascii="Times" w:hAnsi="Times" w:cs="Times"/>
          <w:color w:val="000000"/>
          <w:sz w:val="26"/>
          <w:szCs w:val="26"/>
        </w:rPr>
        <w:t>Buyse</w:t>
      </w:r>
      <w:proofErr w:type="spellEnd"/>
      <w:r>
        <w:rPr>
          <w:rFonts w:ascii="Times" w:hAnsi="Times" w:cs="Times"/>
          <w:color w:val="000000"/>
          <w:sz w:val="26"/>
          <w:szCs w:val="26"/>
        </w:rPr>
        <w:t xml:space="preserve"> et al. 1999). However, these methods were not applicable in the studies we presented, because they require ordinal scale measures. It seems that, combined with the question of whether curren</w:t>
      </w:r>
      <w:bookmarkStart w:id="370" w:name="_GoBack"/>
      <w:bookmarkEnd w:id="370"/>
      <w:r>
        <w:rPr>
          <w:rFonts w:ascii="Times" w:hAnsi="Times" w:cs="Times"/>
          <w:color w:val="000000"/>
          <w:sz w:val="26"/>
          <w:szCs w:val="26"/>
        </w:rPr>
        <w:t xml:space="preserve">t results of detecting fabricated data replicate in Likert scale studies, validating these other methods would be a fruitful avenue for further research. </w:t>
      </w:r>
    </w:p>
    <w:p w14:paraId="72CF8C5E" w14:textId="77777777" w:rsidR="00632D8B" w:rsidRDefault="00632D8B" w:rsidP="00467109">
      <w:pPr>
        <w:widowControl w:val="0"/>
        <w:autoSpaceDE w:val="0"/>
        <w:autoSpaceDN w:val="0"/>
        <w:adjustRightInd w:val="0"/>
        <w:spacing w:after="240" w:line="300" w:lineRule="atLeast"/>
        <w:rPr>
          <w:rFonts w:ascii="Times" w:hAnsi="Times" w:cs="Times"/>
          <w:color w:val="000000"/>
        </w:rPr>
      </w:pPr>
    </w:p>
    <w:p w14:paraId="1F48EB16" w14:textId="77777777" w:rsidR="00C420D4" w:rsidRDefault="00C420D4"/>
    <w:sectPr w:rsidR="00C420D4" w:rsidSect="009C2F1A">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elte Wicherts" w:date="2018-08-27T20:47:00Z" w:initials="JW">
    <w:p w14:paraId="5E709879" w14:textId="57D584D9" w:rsidR="009C2F1A" w:rsidRDefault="009C2F1A">
      <w:pPr>
        <w:pStyle w:val="CommentText"/>
      </w:pPr>
      <w:r>
        <w:rPr>
          <w:rStyle w:val="CommentReference"/>
        </w:rPr>
        <w:annotationRef/>
      </w:r>
      <w:r>
        <w:t xml:space="preserve">Is </w:t>
      </w:r>
      <w:proofErr w:type="spellStart"/>
      <w:r>
        <w:t>geen</w:t>
      </w:r>
      <w:proofErr w:type="spellEnd"/>
      <w:r>
        <w:t xml:space="preserve"> confirmed case</w:t>
      </w:r>
    </w:p>
  </w:comment>
  <w:comment w:id="150" w:author="Jelte Wicherts" w:date="2018-08-28T07:31:00Z" w:initials="JW">
    <w:p w14:paraId="4C56263E" w14:textId="7F6094EF" w:rsidR="009C2F1A" w:rsidRDefault="009C2F1A">
      <w:pPr>
        <w:pStyle w:val="CommentText"/>
      </w:pPr>
      <w:r>
        <w:rPr>
          <w:rStyle w:val="CommentReference"/>
        </w:rPr>
        <w:annotationRef/>
      </w:r>
      <w:proofErr w:type="spellStart"/>
      <w:r>
        <w:t>Beter</w:t>
      </w:r>
      <w:proofErr w:type="spellEnd"/>
      <w:r>
        <w:t xml:space="preserve"> is het </w:t>
      </w:r>
      <w:proofErr w:type="spellStart"/>
      <w:r>
        <w:t>een</w:t>
      </w:r>
      <w:proofErr w:type="spellEnd"/>
      <w:r>
        <w:t xml:space="preserve"> </w:t>
      </w:r>
      <w:proofErr w:type="spellStart"/>
      <w:r>
        <w:t>andere</w:t>
      </w:r>
      <w:proofErr w:type="spellEnd"/>
      <w:r>
        <w:t xml:space="preserve"> term </w:t>
      </w:r>
      <w:proofErr w:type="spellStart"/>
      <w:r>
        <w:t>te</w:t>
      </w:r>
      <w:proofErr w:type="spellEnd"/>
      <w:r>
        <w:t xml:space="preserve"> </w:t>
      </w:r>
      <w:proofErr w:type="spellStart"/>
      <w:r>
        <w:t>introduceren</w:t>
      </w:r>
      <w:proofErr w:type="spellEnd"/>
      <w:r>
        <w:t xml:space="preserve"> </w:t>
      </w:r>
      <w:proofErr w:type="spellStart"/>
      <w:r>
        <w:t>en</w:t>
      </w:r>
      <w:proofErr w:type="spellEnd"/>
      <w:r>
        <w:t xml:space="preserve"> die consequent </w:t>
      </w:r>
      <w:proofErr w:type="spellStart"/>
      <w:r>
        <w:t>te</w:t>
      </w:r>
      <w:proofErr w:type="spellEnd"/>
      <w:r>
        <w:t xml:space="preserve"> </w:t>
      </w:r>
      <w:proofErr w:type="spellStart"/>
      <w:r>
        <w:t>gebruiken</w:t>
      </w:r>
      <w:proofErr w:type="spellEnd"/>
      <w:r>
        <w:t>.</w:t>
      </w:r>
    </w:p>
  </w:comment>
  <w:comment w:id="149" w:author="Jelte Wicherts" w:date="2018-08-28T07:25:00Z" w:initials="JW">
    <w:p w14:paraId="516B990D" w14:textId="13B655F8" w:rsidR="009C2F1A" w:rsidRDefault="009C2F1A">
      <w:pPr>
        <w:pStyle w:val="CommentText"/>
      </w:pPr>
      <w:r>
        <w:rPr>
          <w:rStyle w:val="CommentReference"/>
        </w:rPr>
        <w:annotationRef/>
      </w:r>
      <w:r>
        <w:t xml:space="preserve">“the focus of our analysis is on…” is </w:t>
      </w:r>
      <w:proofErr w:type="spellStart"/>
      <w:r>
        <w:t>helderder</w:t>
      </w:r>
      <w:proofErr w:type="spellEnd"/>
      <w:r>
        <w:t xml:space="preserve">, </w:t>
      </w:r>
    </w:p>
  </w:comment>
  <w:comment w:id="151" w:author="Jelte Wicherts" w:date="2018-08-28T07:26:00Z" w:initials="JW">
    <w:p w14:paraId="150D1DF9" w14:textId="152C8734" w:rsidR="009C2F1A" w:rsidRDefault="009C2F1A">
      <w:pPr>
        <w:pStyle w:val="CommentText"/>
      </w:pPr>
      <w:r>
        <w:rPr>
          <w:rStyle w:val="CommentReference"/>
        </w:rPr>
        <w:annotationRef/>
      </w:r>
      <w:r>
        <w:t xml:space="preserve">“labs” is </w:t>
      </w:r>
      <w:proofErr w:type="spellStart"/>
      <w:r>
        <w:t>consistenter</w:t>
      </w:r>
      <w:proofErr w:type="spellEnd"/>
      <w:r>
        <w:t xml:space="preserve"> met wat je </w:t>
      </w:r>
      <w:proofErr w:type="spellStart"/>
      <w:r>
        <w:t>hierboven</w:t>
      </w:r>
      <w:proofErr w:type="spellEnd"/>
      <w:r>
        <w:t xml:space="preserve"> </w:t>
      </w:r>
      <w:proofErr w:type="spellStart"/>
      <w:r>
        <w:t>gebruikt</w:t>
      </w:r>
      <w:proofErr w:type="spellEnd"/>
      <w:r>
        <w:t xml:space="preserve">. </w:t>
      </w:r>
    </w:p>
  </w:comment>
  <w:comment w:id="154" w:author="Jelte Wicherts" w:date="2018-08-28T07:37:00Z" w:initials="JW">
    <w:p w14:paraId="6309D50B" w14:textId="0F39FE27" w:rsidR="009C2F1A" w:rsidRDefault="009C2F1A">
      <w:pPr>
        <w:pStyle w:val="CommentText"/>
      </w:pPr>
      <w:r>
        <w:rPr>
          <w:rStyle w:val="CommentReference"/>
        </w:rPr>
        <w:annotationRef/>
      </w:r>
      <w:r>
        <w:t xml:space="preserve">Die zin was </w:t>
      </w:r>
      <w:proofErr w:type="spellStart"/>
      <w:r>
        <w:t>raar</w:t>
      </w:r>
      <w:proofErr w:type="spellEnd"/>
      <w:r>
        <w:t xml:space="preserve">. “not” </w:t>
      </w:r>
      <w:proofErr w:type="spellStart"/>
      <w:r>
        <w:t>bedoel</w:t>
      </w:r>
      <w:proofErr w:type="spellEnd"/>
      <w:r>
        <w:t xml:space="preserve"> je </w:t>
      </w:r>
      <w:proofErr w:type="spellStart"/>
      <w:r>
        <w:t>toch</w:t>
      </w:r>
      <w:proofErr w:type="spellEnd"/>
      <w:r>
        <w:t>? of “that we planned to”?</w:t>
      </w:r>
    </w:p>
  </w:comment>
  <w:comment w:id="158" w:author="Jelte Wicherts" w:date="2018-08-28T07:39:00Z" w:initials="JW">
    <w:p w14:paraId="42E530CC" w14:textId="665C6EDD" w:rsidR="009C2F1A" w:rsidRDefault="009C2F1A">
      <w:pPr>
        <w:pStyle w:val="CommentText"/>
      </w:pPr>
      <w:r>
        <w:rPr>
          <w:rStyle w:val="CommentReference"/>
        </w:rPr>
        <w:annotationRef/>
      </w:r>
      <w:proofErr w:type="spellStart"/>
      <w:r>
        <w:t>Dat</w:t>
      </w:r>
      <w:proofErr w:type="spellEnd"/>
      <w:r>
        <w:t xml:space="preserve"> </w:t>
      </w:r>
      <w:proofErr w:type="spellStart"/>
      <w:r>
        <w:t>een</w:t>
      </w:r>
      <w:proofErr w:type="spellEnd"/>
      <w:r>
        <w:t xml:space="preserve"> </w:t>
      </w:r>
      <w:proofErr w:type="spellStart"/>
      <w:r>
        <w:t>heldere</w:t>
      </w:r>
      <w:proofErr w:type="spellEnd"/>
      <w:r>
        <w:t xml:space="preserve"> term? Die </w:t>
      </w:r>
      <w:proofErr w:type="spellStart"/>
      <w:r>
        <w:t>zou</w:t>
      </w:r>
      <w:proofErr w:type="spellEnd"/>
      <w:r>
        <w:t xml:space="preserve"> </w:t>
      </w:r>
      <w:proofErr w:type="spellStart"/>
      <w:r>
        <w:t>ik</w:t>
      </w:r>
      <w:proofErr w:type="spellEnd"/>
      <w:r>
        <w:t xml:space="preserve"> consequent </w:t>
      </w:r>
      <w:proofErr w:type="spellStart"/>
      <w:r>
        <w:t>gebruiken</w:t>
      </w:r>
      <w:proofErr w:type="spellEnd"/>
      <w:r>
        <w:t xml:space="preserve"> om </w:t>
      </w:r>
      <w:proofErr w:type="spellStart"/>
      <w:r>
        <w:t>verwarring</w:t>
      </w:r>
      <w:proofErr w:type="spellEnd"/>
      <w:r>
        <w:t xml:space="preserve"> </w:t>
      </w:r>
      <w:proofErr w:type="spellStart"/>
      <w:r>
        <w:t>te</w:t>
      </w:r>
      <w:proofErr w:type="spellEnd"/>
      <w:r>
        <w:t xml:space="preserve"> </w:t>
      </w:r>
      <w:proofErr w:type="spellStart"/>
      <w:r>
        <w:t>voorkomen</w:t>
      </w:r>
      <w:proofErr w:type="spellEnd"/>
      <w:r>
        <w:t>.</w:t>
      </w:r>
    </w:p>
  </w:comment>
  <w:comment w:id="160" w:author="Jelte Wicherts" w:date="2018-08-28T07:40:00Z" w:initials="JW">
    <w:p w14:paraId="75D44434" w14:textId="452E12E9" w:rsidR="009C2F1A" w:rsidRDefault="009C2F1A">
      <w:pPr>
        <w:pStyle w:val="CommentText"/>
      </w:pPr>
      <w:r>
        <w:rPr>
          <w:rStyle w:val="CommentReference"/>
        </w:rPr>
        <w:annotationRef/>
      </w:r>
      <w:proofErr w:type="spellStart"/>
      <w:r>
        <w:t>Ook</w:t>
      </w:r>
      <w:proofErr w:type="spellEnd"/>
      <w:r>
        <w:t xml:space="preserve"> </w:t>
      </w:r>
      <w:proofErr w:type="spellStart"/>
      <w:r>
        <w:t>hier</w:t>
      </w:r>
      <w:proofErr w:type="spellEnd"/>
      <w:r>
        <w:t xml:space="preserve"> </w:t>
      </w:r>
      <w:proofErr w:type="spellStart"/>
      <w:r>
        <w:t>consequente</w:t>
      </w:r>
      <w:proofErr w:type="spellEnd"/>
      <w:r>
        <w:t xml:space="preserve"> term </w:t>
      </w:r>
      <w:proofErr w:type="spellStart"/>
      <w:r>
        <w:t>gebruiken</w:t>
      </w:r>
      <w:proofErr w:type="spellEnd"/>
      <w:r>
        <w:t xml:space="preserve"> om </w:t>
      </w:r>
      <w:proofErr w:type="spellStart"/>
      <w:r>
        <w:t>verwarring</w:t>
      </w:r>
      <w:proofErr w:type="spellEnd"/>
      <w:r>
        <w:t xml:space="preserve"> </w:t>
      </w:r>
      <w:proofErr w:type="spellStart"/>
      <w:r>
        <w:t>te</w:t>
      </w:r>
      <w:proofErr w:type="spellEnd"/>
      <w:r>
        <w:t xml:space="preserve"> </w:t>
      </w:r>
      <w:proofErr w:type="spellStart"/>
      <w:r>
        <w:t>voorkomen</w:t>
      </w:r>
      <w:proofErr w:type="spellEnd"/>
      <w:r>
        <w:t xml:space="preserve">. </w:t>
      </w:r>
      <w:proofErr w:type="gramStart"/>
      <w:r>
        <w:t>Help  de</w:t>
      </w:r>
      <w:proofErr w:type="gramEnd"/>
      <w:r>
        <w:t xml:space="preserve"> </w:t>
      </w:r>
      <w:proofErr w:type="spellStart"/>
      <w:r>
        <w:t>lezer</w:t>
      </w:r>
      <w:proofErr w:type="spellEnd"/>
      <w:r>
        <w:t>!</w:t>
      </w:r>
    </w:p>
  </w:comment>
  <w:comment w:id="162" w:author="Jelte Wicherts" w:date="2018-08-28T07:41:00Z" w:initials="JW">
    <w:p w14:paraId="2ACAE1D2" w14:textId="6949FDB7" w:rsidR="009C2F1A" w:rsidRDefault="009C2F1A">
      <w:pPr>
        <w:pStyle w:val="CommentText"/>
      </w:pPr>
      <w:r>
        <w:rPr>
          <w:rStyle w:val="CommentReference"/>
        </w:rPr>
        <w:annotationRef/>
      </w:r>
      <w:r>
        <w:t xml:space="preserve">Wees </w:t>
      </w:r>
      <w:proofErr w:type="spellStart"/>
      <w:r>
        <w:t>specifiek</w:t>
      </w:r>
      <w:proofErr w:type="spellEnd"/>
      <w:r>
        <w:t xml:space="preserve"> over </w:t>
      </w:r>
      <w:proofErr w:type="spellStart"/>
      <w:r>
        <w:t>aantal</w:t>
      </w:r>
      <w:proofErr w:type="spellEnd"/>
      <w:r>
        <w:t xml:space="preserve"> fabricated </w:t>
      </w:r>
      <w:proofErr w:type="spellStart"/>
      <w:r>
        <w:t>gegevens</w:t>
      </w:r>
      <w:proofErr w:type="spellEnd"/>
      <w:r>
        <w:t xml:space="preserve"> per fabricator</w:t>
      </w:r>
    </w:p>
  </w:comment>
  <w:comment w:id="173" w:author="Jelte Wicherts" w:date="2018-08-28T07:44:00Z" w:initials="JW">
    <w:p w14:paraId="5BE46294" w14:textId="1E7010C9" w:rsidR="009C2F1A" w:rsidRDefault="009C2F1A">
      <w:pPr>
        <w:pStyle w:val="CommentText"/>
      </w:pPr>
      <w:r>
        <w:rPr>
          <w:rStyle w:val="CommentReference"/>
        </w:rPr>
        <w:annotationRef/>
      </w:r>
      <w:r>
        <w:t xml:space="preserve">? </w:t>
      </w:r>
      <w:proofErr w:type="spellStart"/>
      <w:r>
        <w:t>dit</w:t>
      </w:r>
      <w:proofErr w:type="spellEnd"/>
      <w:r>
        <w:t xml:space="preserve"> </w:t>
      </w:r>
      <w:proofErr w:type="spellStart"/>
      <w:r>
        <w:t>werkt</w:t>
      </w:r>
      <w:proofErr w:type="spellEnd"/>
      <w:r>
        <w:t xml:space="preserve"> </w:t>
      </w:r>
      <w:proofErr w:type="spellStart"/>
      <w:r>
        <w:t>verwarrend</w:t>
      </w:r>
      <w:proofErr w:type="spellEnd"/>
      <w:r>
        <w:t xml:space="preserve">. </w:t>
      </w:r>
      <w:proofErr w:type="spellStart"/>
      <w:r>
        <w:t>Gebruik</w:t>
      </w:r>
      <w:proofErr w:type="spellEnd"/>
      <w:r>
        <w:t xml:space="preserve"> </w:t>
      </w:r>
      <w:proofErr w:type="spellStart"/>
      <w:proofErr w:type="gramStart"/>
      <w:r>
        <w:t>specifieke</w:t>
      </w:r>
      <w:proofErr w:type="spellEnd"/>
      <w:r>
        <w:t xml:space="preserve">  term</w:t>
      </w:r>
      <w:proofErr w:type="gramEnd"/>
      <w:r>
        <w:t xml:space="preserve"> </w:t>
      </w:r>
      <w:proofErr w:type="spellStart"/>
      <w:r>
        <w:t>hiervoor</w:t>
      </w:r>
      <w:proofErr w:type="spellEnd"/>
      <w:r>
        <w:t xml:space="preserve"> </w:t>
      </w:r>
      <w:proofErr w:type="spellStart"/>
      <w:r>
        <w:t>en</w:t>
      </w:r>
      <w:proofErr w:type="spellEnd"/>
      <w:r>
        <w:t xml:space="preserve"> </w:t>
      </w:r>
      <w:proofErr w:type="spellStart"/>
      <w:r>
        <w:t>introduceer</w:t>
      </w:r>
      <w:proofErr w:type="spellEnd"/>
      <w:r>
        <w:t xml:space="preserve"> </w:t>
      </w:r>
      <w:proofErr w:type="spellStart"/>
      <w:r>
        <w:t>dit</w:t>
      </w:r>
      <w:proofErr w:type="spellEnd"/>
      <w:r>
        <w:t>! “Fabricators were given research hypotheses that the fabricated data needed to confirm, namely that….”</w:t>
      </w:r>
    </w:p>
  </w:comment>
  <w:comment w:id="174" w:author="Jelte Wicherts" w:date="2018-08-28T07:47:00Z" w:initials="JW">
    <w:p w14:paraId="47F7D1A2" w14:textId="351684ED" w:rsidR="009C2F1A" w:rsidRDefault="009C2F1A">
      <w:pPr>
        <w:pStyle w:val="CommentText"/>
      </w:pPr>
      <w:r>
        <w:rPr>
          <w:rStyle w:val="CommentReference"/>
        </w:rPr>
        <w:annotationRef/>
      </w:r>
      <w:proofErr w:type="spellStart"/>
      <w:r>
        <w:t>Welke</w:t>
      </w:r>
      <w:proofErr w:type="spellEnd"/>
      <w:r>
        <w:t xml:space="preserve"> analyses??? </w:t>
      </w:r>
      <w:proofErr w:type="spellStart"/>
      <w:r>
        <w:t>Jouw</w:t>
      </w:r>
      <w:proofErr w:type="spellEnd"/>
      <w:r>
        <w:t xml:space="preserve"> analyses of die in de </w:t>
      </w:r>
      <w:proofErr w:type="spellStart"/>
      <w:r>
        <w:t>gefabriceerde</w:t>
      </w:r>
      <w:proofErr w:type="spellEnd"/>
      <w:r>
        <w:t xml:space="preserve"> </w:t>
      </w:r>
      <w:proofErr w:type="spellStart"/>
      <w:r>
        <w:t>studie</w:t>
      </w:r>
      <w:proofErr w:type="spellEnd"/>
      <w:r>
        <w:t xml:space="preserve">? </w:t>
      </w:r>
      <w:proofErr w:type="spellStart"/>
      <w:r>
        <w:t>Gebruik</w:t>
      </w:r>
      <w:proofErr w:type="spellEnd"/>
      <w:r>
        <w:t xml:space="preserve"> </w:t>
      </w:r>
      <w:proofErr w:type="spellStart"/>
      <w:r>
        <w:t>consequente</w:t>
      </w:r>
      <w:proofErr w:type="spellEnd"/>
      <w:r>
        <w:t xml:space="preserve"> </w:t>
      </w:r>
      <w:proofErr w:type="spellStart"/>
      <w:r>
        <w:t>termen</w:t>
      </w:r>
      <w:proofErr w:type="spellEnd"/>
      <w:r>
        <w:t xml:space="preserve"> </w:t>
      </w:r>
      <w:proofErr w:type="spellStart"/>
      <w:r>
        <w:t>hiervoor</w:t>
      </w:r>
      <w:proofErr w:type="spellEnd"/>
      <w:r>
        <w:t xml:space="preserve">, </w:t>
      </w:r>
      <w:proofErr w:type="spellStart"/>
      <w:r>
        <w:t>zoals</w:t>
      </w:r>
      <w:proofErr w:type="spellEnd"/>
      <w:r>
        <w:t xml:space="preserve"> “fabricated </w:t>
      </w:r>
      <w:proofErr w:type="gramStart"/>
      <w:r>
        <w:t xml:space="preserve">outcomes”  </w:t>
      </w:r>
      <w:proofErr w:type="spellStart"/>
      <w:r>
        <w:t>oid</w:t>
      </w:r>
      <w:proofErr w:type="spellEnd"/>
      <w:proofErr w:type="gramEnd"/>
      <w:r>
        <w:t xml:space="preserve"> om </w:t>
      </w:r>
      <w:proofErr w:type="spellStart"/>
      <w:r>
        <w:t>dit</w:t>
      </w:r>
      <w:proofErr w:type="spellEnd"/>
      <w:r>
        <w:t xml:space="preserve"> </w:t>
      </w:r>
      <w:proofErr w:type="spellStart"/>
      <w:r>
        <w:t>te</w:t>
      </w:r>
      <w:proofErr w:type="spellEnd"/>
      <w:r>
        <w:t xml:space="preserve"> </w:t>
      </w:r>
      <w:proofErr w:type="spellStart"/>
      <w:r>
        <w:t>onderscheiden</w:t>
      </w:r>
      <w:proofErr w:type="spellEnd"/>
      <w:r>
        <w:t xml:space="preserve"> van </w:t>
      </w:r>
      <w:proofErr w:type="spellStart"/>
      <w:r>
        <w:t>jouw</w:t>
      </w:r>
      <w:proofErr w:type="spellEnd"/>
      <w:r>
        <w:t xml:space="preserve"> </w:t>
      </w:r>
      <w:proofErr w:type="spellStart"/>
      <w:r>
        <w:t>eigen</w:t>
      </w:r>
      <w:proofErr w:type="spellEnd"/>
      <w:r>
        <w:t xml:space="preserve"> analyses </w:t>
      </w:r>
    </w:p>
  </w:comment>
  <w:comment w:id="179" w:author="Jelte Wicherts" w:date="2018-08-28T08:08:00Z" w:initials="JW">
    <w:p w14:paraId="47A1B3C0" w14:textId="01029D53" w:rsidR="009C2F1A" w:rsidRDefault="009C2F1A">
      <w:pPr>
        <w:pStyle w:val="CommentText"/>
      </w:pPr>
      <w:r>
        <w:rPr>
          <w:rStyle w:val="CommentReference"/>
        </w:rPr>
        <w:annotationRef/>
      </w:r>
      <w:r>
        <w:t xml:space="preserve">Is </w:t>
      </w:r>
      <w:proofErr w:type="spellStart"/>
      <w:r>
        <w:t>dit</w:t>
      </w:r>
      <w:proofErr w:type="spellEnd"/>
      <w:r>
        <w:t xml:space="preserve"> </w:t>
      </w:r>
      <w:proofErr w:type="spellStart"/>
      <w:r>
        <w:t>voldoende</w:t>
      </w:r>
      <w:proofErr w:type="spellEnd"/>
      <w:r>
        <w:t xml:space="preserve"> </w:t>
      </w:r>
      <w:proofErr w:type="spellStart"/>
      <w:r>
        <w:t>helder</w:t>
      </w:r>
      <w:proofErr w:type="spellEnd"/>
      <w:r>
        <w:t xml:space="preserve"> </w:t>
      </w:r>
      <w:proofErr w:type="spellStart"/>
      <w:r>
        <w:t>gedefineerd</w:t>
      </w:r>
      <w:proofErr w:type="spellEnd"/>
      <w:r>
        <w:t>?</w:t>
      </w:r>
    </w:p>
  </w:comment>
  <w:comment w:id="190" w:author="Jelte Wicherts" w:date="2018-08-28T08:09:00Z" w:initials="JW">
    <w:p w14:paraId="0E6A989E" w14:textId="6D402AEB" w:rsidR="009C2F1A" w:rsidRDefault="009C2F1A">
      <w:pPr>
        <w:pStyle w:val="CommentText"/>
      </w:pPr>
      <w:r>
        <w:rPr>
          <w:rStyle w:val="CommentReference"/>
        </w:rPr>
        <w:annotationRef/>
      </w:r>
      <w:proofErr w:type="spellStart"/>
      <w:r>
        <w:t>Hierboven</w:t>
      </w:r>
      <w:proofErr w:type="spellEnd"/>
      <w:r>
        <w:t xml:space="preserve"> </w:t>
      </w:r>
      <w:proofErr w:type="spellStart"/>
      <w:r>
        <w:t>spreek</w:t>
      </w:r>
      <w:proofErr w:type="spellEnd"/>
      <w:r>
        <w:t xml:space="preserve"> je over 36.</w:t>
      </w:r>
    </w:p>
  </w:comment>
  <w:comment w:id="180" w:author="Jelte Wicherts" w:date="2018-08-28T08:11:00Z" w:initials="JW">
    <w:p w14:paraId="490AACBD" w14:textId="48836E86" w:rsidR="009C2F1A" w:rsidRDefault="009C2F1A">
      <w:pPr>
        <w:pStyle w:val="CommentText"/>
      </w:pPr>
      <w:r>
        <w:rPr>
          <w:rStyle w:val="CommentReference"/>
        </w:rPr>
        <w:annotationRef/>
      </w:r>
      <w:proofErr w:type="spellStart"/>
      <w:r>
        <w:t>Dit</w:t>
      </w:r>
      <w:proofErr w:type="spellEnd"/>
      <w:r>
        <w:t xml:space="preserve"> </w:t>
      </w:r>
      <w:proofErr w:type="spellStart"/>
      <w:r>
        <w:t>moet</w:t>
      </w:r>
      <w:proofErr w:type="spellEnd"/>
      <w:r>
        <w:t xml:space="preserve"> </w:t>
      </w:r>
      <w:proofErr w:type="spellStart"/>
      <w:r>
        <w:t>strakker</w:t>
      </w:r>
      <w:proofErr w:type="spellEnd"/>
      <w:r>
        <w:t xml:space="preserve">! Unit of analysis is </w:t>
      </w:r>
      <w:proofErr w:type="spellStart"/>
      <w:r>
        <w:t>niet</w:t>
      </w:r>
      <w:proofErr w:type="spellEnd"/>
      <w:r>
        <w:t xml:space="preserve"> </w:t>
      </w:r>
      <w:proofErr w:type="spellStart"/>
      <w:r>
        <w:t>helder</w:t>
      </w:r>
      <w:proofErr w:type="spellEnd"/>
      <w:r>
        <w:t xml:space="preserve"> </w:t>
      </w:r>
      <w:proofErr w:type="spellStart"/>
      <w:r>
        <w:t>en</w:t>
      </w:r>
      <w:proofErr w:type="spellEnd"/>
      <w:r>
        <w:t xml:space="preserve"> je </w:t>
      </w:r>
      <w:proofErr w:type="spellStart"/>
      <w:r>
        <w:t>moet</w:t>
      </w:r>
      <w:proofErr w:type="spellEnd"/>
      <w:r>
        <w:t xml:space="preserve"> het </w:t>
      </w:r>
      <w:proofErr w:type="spellStart"/>
      <w:r>
        <w:t>drie</w:t>
      </w:r>
      <w:proofErr w:type="spellEnd"/>
      <w:r>
        <w:t xml:space="preserve"> </w:t>
      </w:r>
      <w:proofErr w:type="spellStart"/>
      <w:r>
        <w:t>keer</w:t>
      </w:r>
      <w:proofErr w:type="spellEnd"/>
      <w:r>
        <w:t xml:space="preserve"> </w:t>
      </w:r>
      <w:proofErr w:type="spellStart"/>
      <w:r>
        <w:t>lezen</w:t>
      </w:r>
      <w:proofErr w:type="spellEnd"/>
      <w:r>
        <w:t xml:space="preserve"> om </w:t>
      </w:r>
      <w:proofErr w:type="spellStart"/>
      <w:r>
        <w:t>duidelijk</w:t>
      </w:r>
      <w:proofErr w:type="spellEnd"/>
      <w:r>
        <w:t xml:space="preserve"> </w:t>
      </w:r>
      <w:proofErr w:type="spellStart"/>
      <w:r>
        <w:t>te</w:t>
      </w:r>
      <w:proofErr w:type="spellEnd"/>
      <w:r>
        <w:t xml:space="preserve"> </w:t>
      </w:r>
      <w:proofErr w:type="spellStart"/>
      <w:r>
        <w:t>krijgen</w:t>
      </w:r>
      <w:proofErr w:type="spellEnd"/>
      <w:r>
        <w:t xml:space="preserve"> wat je </w:t>
      </w:r>
      <w:proofErr w:type="spellStart"/>
      <w:r>
        <w:t>gaat</w:t>
      </w:r>
      <w:proofErr w:type="spellEnd"/>
      <w:r>
        <w:t xml:space="preserve"> </w:t>
      </w:r>
      <w:proofErr w:type="spellStart"/>
      <w:r>
        <w:t>doen</w:t>
      </w:r>
      <w:proofErr w:type="spellEnd"/>
      <w:r>
        <w:t>.</w:t>
      </w:r>
    </w:p>
  </w:comment>
  <w:comment w:id="191" w:author="Jelte Wicherts" w:date="2018-08-28T08:09:00Z" w:initials="JW">
    <w:p w14:paraId="4C10E6A5" w14:textId="6D46BD4D" w:rsidR="009C2F1A" w:rsidRDefault="009C2F1A">
      <w:pPr>
        <w:pStyle w:val="CommentText"/>
      </w:pPr>
      <w:r>
        <w:rPr>
          <w:rStyle w:val="CommentReference"/>
        </w:rPr>
        <w:annotationRef/>
      </w:r>
      <w:proofErr w:type="gramStart"/>
      <w:r>
        <w:t>?introduction</w:t>
      </w:r>
      <w:proofErr w:type="gramEnd"/>
      <w:r>
        <w:t>?</w:t>
      </w:r>
    </w:p>
  </w:comment>
  <w:comment w:id="212" w:author="Jelte Wicherts" w:date="2018-08-28T08:14:00Z" w:initials="JW">
    <w:p w14:paraId="56D614B3" w14:textId="25DCEF9E" w:rsidR="009C2F1A" w:rsidRDefault="009C2F1A">
      <w:pPr>
        <w:pStyle w:val="CommentText"/>
      </w:pPr>
      <w:r>
        <w:rPr>
          <w:rStyle w:val="CommentReference"/>
        </w:rPr>
        <w:annotationRef/>
      </w:r>
      <w:proofErr w:type="spellStart"/>
      <w:r>
        <w:t>hier</w:t>
      </w:r>
      <w:proofErr w:type="spellEnd"/>
      <w:r>
        <w:t xml:space="preserve"> </w:t>
      </w:r>
      <w:proofErr w:type="spellStart"/>
      <w:r>
        <w:t>weer</w:t>
      </w:r>
      <w:proofErr w:type="spellEnd"/>
      <w:r>
        <w:t xml:space="preserve"> </w:t>
      </w:r>
      <w:proofErr w:type="spellStart"/>
      <w:r>
        <w:t>specifiek</w:t>
      </w:r>
      <w:proofErr w:type="spellEnd"/>
      <w:r>
        <w:t xml:space="preserve"> </w:t>
      </w:r>
      <w:proofErr w:type="spellStart"/>
      <w:r>
        <w:t>zijn</w:t>
      </w:r>
      <w:proofErr w:type="spellEnd"/>
      <w:r>
        <w:t xml:space="preserve"> over unit of analysis</w:t>
      </w:r>
    </w:p>
  </w:comment>
  <w:comment w:id="209" w:author="Jelte Wicherts" w:date="2018-08-28T08:24:00Z" w:initials="JW">
    <w:p w14:paraId="185B29C0" w14:textId="2FD2E5C4" w:rsidR="009C2F1A" w:rsidRDefault="009C2F1A">
      <w:pPr>
        <w:pStyle w:val="CommentText"/>
      </w:pPr>
      <w:r>
        <w:rPr>
          <w:rStyle w:val="CommentReference"/>
        </w:rPr>
        <w:annotationRef/>
      </w:r>
      <w:proofErr w:type="spellStart"/>
      <w:r>
        <w:t>voor</w:t>
      </w:r>
      <w:proofErr w:type="spellEnd"/>
      <w:r>
        <w:t xml:space="preserve"> </w:t>
      </w:r>
      <w:proofErr w:type="spellStart"/>
      <w:r>
        <w:t>varianties</w:t>
      </w:r>
      <w:proofErr w:type="spellEnd"/>
      <w:r>
        <w:t xml:space="preserve"> </w:t>
      </w:r>
      <w:proofErr w:type="spellStart"/>
      <w:r>
        <w:t>dus</w:t>
      </w:r>
      <w:proofErr w:type="spellEnd"/>
      <w:r>
        <w:t xml:space="preserve">? </w:t>
      </w:r>
      <w:proofErr w:type="spellStart"/>
      <w:r>
        <w:t>Dat</w:t>
      </w:r>
      <w:proofErr w:type="spellEnd"/>
      <w:r>
        <w:t xml:space="preserve"> </w:t>
      </w:r>
      <w:proofErr w:type="spellStart"/>
      <w:r>
        <w:t>moet</w:t>
      </w:r>
      <w:proofErr w:type="spellEnd"/>
      <w:r>
        <w:t xml:space="preserve"> </w:t>
      </w:r>
      <w:proofErr w:type="spellStart"/>
      <w:r>
        <w:t>wel</w:t>
      </w:r>
      <w:proofErr w:type="spellEnd"/>
      <w:r>
        <w:t xml:space="preserve"> </w:t>
      </w:r>
      <w:proofErr w:type="spellStart"/>
      <w:r>
        <w:t>duidelijk</w:t>
      </w:r>
      <w:proofErr w:type="spellEnd"/>
      <w:r>
        <w:t xml:space="preserve"> </w:t>
      </w:r>
      <w:proofErr w:type="spellStart"/>
      <w:r>
        <w:t>zijn</w:t>
      </w:r>
      <w:proofErr w:type="spellEnd"/>
      <w:r>
        <w:t xml:space="preserve">. </w:t>
      </w:r>
    </w:p>
  </w:comment>
  <w:comment w:id="230" w:author="Jelte Wicherts" w:date="2018-08-28T08:16:00Z" w:initials="JW">
    <w:p w14:paraId="5D650C5C" w14:textId="5136DCA7" w:rsidR="009C2F1A" w:rsidRDefault="009C2F1A">
      <w:pPr>
        <w:pStyle w:val="CommentText"/>
      </w:pPr>
      <w:r>
        <w:rPr>
          <w:rStyle w:val="CommentReference"/>
        </w:rPr>
        <w:annotationRef/>
      </w:r>
      <w:r>
        <w:t xml:space="preserve">in </w:t>
      </w:r>
      <w:proofErr w:type="spellStart"/>
      <w:r>
        <w:t>lijn</w:t>
      </w:r>
      <w:proofErr w:type="spellEnd"/>
      <w:r>
        <w:t xml:space="preserve"> met </w:t>
      </w:r>
      <w:proofErr w:type="spellStart"/>
      <w:r>
        <w:t>notatie</w:t>
      </w:r>
      <w:proofErr w:type="spellEnd"/>
      <w:r>
        <w:t xml:space="preserve"> </w:t>
      </w:r>
      <w:proofErr w:type="spellStart"/>
      <w:r>
        <w:t>hierboven</w:t>
      </w:r>
      <w:proofErr w:type="spellEnd"/>
    </w:p>
  </w:comment>
  <w:comment w:id="236" w:author="Jelte Wicherts" w:date="2018-08-28T08:18:00Z" w:initials="JW">
    <w:p w14:paraId="77B6E9F0" w14:textId="57363A48" w:rsidR="009C2F1A" w:rsidRDefault="009C2F1A">
      <w:pPr>
        <w:pStyle w:val="CommentText"/>
      </w:pPr>
      <w:r>
        <w:rPr>
          <w:rStyle w:val="CommentReference"/>
        </w:rPr>
        <w:annotationRef/>
      </w:r>
      <w:r>
        <w:t xml:space="preserve">? per dataset?? </w:t>
      </w:r>
      <w:proofErr w:type="spellStart"/>
      <w:r>
        <w:t>Vewarrend</w:t>
      </w:r>
      <w:proofErr w:type="spellEnd"/>
      <w:r>
        <w:t>.</w:t>
      </w:r>
    </w:p>
  </w:comment>
  <w:comment w:id="242" w:author="Jelte Wicherts" w:date="2018-08-28T08:25:00Z" w:initials="JW">
    <w:p w14:paraId="5722EB3B" w14:textId="41D37E51" w:rsidR="009C2F1A" w:rsidRDefault="009C2F1A">
      <w:pPr>
        <w:pStyle w:val="CommentText"/>
      </w:pPr>
      <w:r>
        <w:rPr>
          <w:rStyle w:val="CommentReference"/>
        </w:rPr>
        <w:annotationRef/>
      </w:r>
      <w:r>
        <w:t xml:space="preserve">De </w:t>
      </w:r>
      <w:proofErr w:type="spellStart"/>
      <w:r>
        <w:t>volgorde</w:t>
      </w:r>
      <w:proofErr w:type="spellEnd"/>
      <w:r>
        <w:t xml:space="preserve"> </w:t>
      </w:r>
      <w:proofErr w:type="spellStart"/>
      <w:r>
        <w:t>strookt</w:t>
      </w:r>
      <w:proofErr w:type="spellEnd"/>
      <w:r>
        <w:t xml:space="preserve"> </w:t>
      </w:r>
      <w:proofErr w:type="spellStart"/>
      <w:r>
        <w:t>niet</w:t>
      </w:r>
      <w:proofErr w:type="spellEnd"/>
      <w:r>
        <w:t xml:space="preserve"> met wat je </w:t>
      </w:r>
      <w:proofErr w:type="spellStart"/>
      <w:r>
        <w:t>hierboven</w:t>
      </w:r>
      <w:proofErr w:type="spellEnd"/>
      <w:r>
        <w:t xml:space="preserve"> </w:t>
      </w:r>
      <w:proofErr w:type="spellStart"/>
      <w:r>
        <w:t>schreef</w:t>
      </w:r>
      <w:proofErr w:type="spellEnd"/>
      <w:r>
        <w:t xml:space="preserve">. </w:t>
      </w:r>
    </w:p>
  </w:comment>
  <w:comment w:id="246" w:author="Jelte Wicherts" w:date="2018-08-28T08:20:00Z" w:initials="JW">
    <w:p w14:paraId="07AE0EAE" w14:textId="2CC5C498" w:rsidR="009C2F1A" w:rsidRDefault="009C2F1A">
      <w:pPr>
        <w:pStyle w:val="CommentText"/>
      </w:pPr>
      <w:r>
        <w:rPr>
          <w:rStyle w:val="CommentReference"/>
        </w:rPr>
        <w:annotationRef/>
      </w:r>
      <w:r>
        <w:t>“for each dataset”!</w:t>
      </w:r>
    </w:p>
  </w:comment>
  <w:comment w:id="251" w:author="Jelte Wicherts" w:date="2018-08-28T08:25:00Z" w:initials="JW">
    <w:p w14:paraId="08F6AD04" w14:textId="735CAC24" w:rsidR="009C2F1A" w:rsidRDefault="009C2F1A">
      <w:pPr>
        <w:pStyle w:val="CommentText"/>
      </w:pPr>
      <w:r>
        <w:rPr>
          <w:rStyle w:val="CommentReference"/>
        </w:rPr>
        <w:annotationRef/>
      </w:r>
      <w:proofErr w:type="spellStart"/>
      <w:r>
        <w:t>gebruik</w:t>
      </w:r>
      <w:proofErr w:type="spellEnd"/>
      <w:r>
        <w:t xml:space="preserve"> </w:t>
      </w:r>
      <w:proofErr w:type="spellStart"/>
      <w:r>
        <w:t>weer</w:t>
      </w:r>
      <w:proofErr w:type="spellEnd"/>
      <w:r>
        <w:t xml:space="preserve"> de term “dataset” om </w:t>
      </w:r>
      <w:proofErr w:type="spellStart"/>
      <w:r>
        <w:t>te</w:t>
      </w:r>
      <w:proofErr w:type="spellEnd"/>
      <w:r>
        <w:t xml:space="preserve"> </w:t>
      </w:r>
      <w:proofErr w:type="spellStart"/>
      <w:r>
        <w:t>verwijzne</w:t>
      </w:r>
      <w:proofErr w:type="spellEnd"/>
      <w:r>
        <w:t xml:space="preserve"> </w:t>
      </w:r>
      <w:proofErr w:type="spellStart"/>
      <w:r>
        <w:t>naar</w:t>
      </w:r>
      <w:proofErr w:type="spellEnd"/>
      <w:r>
        <w:t xml:space="preserve"> de 36 </w:t>
      </w:r>
      <w:proofErr w:type="spellStart"/>
      <w:r>
        <w:t>en</w:t>
      </w:r>
      <w:proofErr w:type="spellEnd"/>
      <w:r>
        <w:t xml:space="preserve"> 39 faked datasets. </w:t>
      </w:r>
    </w:p>
  </w:comment>
  <w:comment w:id="253" w:author="Jelte Wicherts" w:date="2018-08-28T08:26:00Z" w:initials="JW">
    <w:p w14:paraId="456DD6E3" w14:textId="2B7B99CC" w:rsidR="009C2F1A" w:rsidRDefault="009C2F1A">
      <w:pPr>
        <w:pStyle w:val="CommentText"/>
      </w:pPr>
      <w:r>
        <w:rPr>
          <w:rStyle w:val="CommentReference"/>
        </w:rPr>
        <w:annotationRef/>
      </w:r>
      <w:proofErr w:type="spellStart"/>
      <w:r>
        <w:t>Klopt</w:t>
      </w:r>
      <w:proofErr w:type="spellEnd"/>
      <w:r>
        <w:t xml:space="preserve"> </w:t>
      </w:r>
      <w:proofErr w:type="spellStart"/>
      <w:proofErr w:type="gramStart"/>
      <w:r>
        <w:t>dit?wees</w:t>
      </w:r>
      <w:proofErr w:type="spellEnd"/>
      <w:proofErr w:type="gramEnd"/>
      <w:r>
        <w:t xml:space="preserve"> </w:t>
      </w:r>
      <w:proofErr w:type="spellStart"/>
      <w:r>
        <w:t>specifiek</w:t>
      </w:r>
      <w:proofErr w:type="spellEnd"/>
      <w:r>
        <w:t>!</w:t>
      </w:r>
    </w:p>
  </w:comment>
  <w:comment w:id="283" w:author="Jelte Wicherts" w:date="2018-08-28T08:52:00Z" w:initials="JW">
    <w:p w14:paraId="36E73BF2" w14:textId="400C62BC" w:rsidR="005370EB" w:rsidRDefault="005370EB">
      <w:pPr>
        <w:pStyle w:val="CommentText"/>
      </w:pPr>
      <w:r>
        <w:rPr>
          <w:rStyle w:val="CommentReference"/>
        </w:rPr>
        <w:annotationRef/>
      </w:r>
      <w:proofErr w:type="spellStart"/>
      <w:r>
        <w:t>Zie</w:t>
      </w:r>
      <w:proofErr w:type="spellEnd"/>
      <w:r>
        <w:t xml:space="preserve"> comment Marcel</w:t>
      </w:r>
    </w:p>
  </w:comment>
  <w:comment w:id="287" w:author="Jelte Wicherts" w:date="2018-08-28T08:54:00Z" w:initials="JW">
    <w:p w14:paraId="4ACB0100" w14:textId="241FAEE2" w:rsidR="005370EB" w:rsidRDefault="005370EB">
      <w:pPr>
        <w:pStyle w:val="CommentText"/>
      </w:pPr>
      <w:r>
        <w:rPr>
          <w:rStyle w:val="CommentReference"/>
        </w:rPr>
        <w:annotationRef/>
      </w:r>
      <w:proofErr w:type="spellStart"/>
      <w:r>
        <w:t>Gebruik</w:t>
      </w:r>
      <w:proofErr w:type="spellEnd"/>
      <w:r>
        <w:t xml:space="preserve"> </w:t>
      </w:r>
      <w:proofErr w:type="spellStart"/>
      <w:r>
        <w:t>hier</w:t>
      </w:r>
      <w:proofErr w:type="spellEnd"/>
      <w:r>
        <w:t xml:space="preserve"> </w:t>
      </w:r>
      <w:proofErr w:type="spellStart"/>
      <w:r>
        <w:t>consistente</w:t>
      </w:r>
      <w:proofErr w:type="spellEnd"/>
      <w:r>
        <w:t xml:space="preserve"> </w:t>
      </w:r>
      <w:proofErr w:type="spellStart"/>
      <w:r>
        <w:t>termen</w:t>
      </w:r>
      <w:proofErr w:type="spellEnd"/>
      <w:r>
        <w:t xml:space="preserve"> </w:t>
      </w:r>
      <w:proofErr w:type="spellStart"/>
      <w:r>
        <w:t>voor</w:t>
      </w:r>
      <w:proofErr w:type="spellEnd"/>
      <w:r>
        <w:t xml:space="preserve"> e </w:t>
      </w:r>
      <w:proofErr w:type="spellStart"/>
      <w:r>
        <w:t>specieke</w:t>
      </w:r>
      <w:proofErr w:type="spellEnd"/>
      <w:r>
        <w:t xml:space="preserve"> analyse </w:t>
      </w:r>
      <w:proofErr w:type="spellStart"/>
      <w:r>
        <w:t>waar</w:t>
      </w:r>
      <w:proofErr w:type="spellEnd"/>
      <w:r>
        <w:t xml:space="preserve"> je op </w:t>
      </w:r>
      <w:proofErr w:type="spellStart"/>
      <w:r>
        <w:t>doelt</w:t>
      </w:r>
      <w:proofErr w:type="spellEnd"/>
      <w:r>
        <w:t xml:space="preserve">. </w:t>
      </w:r>
      <w:proofErr w:type="spellStart"/>
      <w:r>
        <w:t>Boven</w:t>
      </w:r>
      <w:proofErr w:type="spellEnd"/>
      <w:r>
        <w:t xml:space="preserve"> “heterogeneous analyses that used….” Is </w:t>
      </w:r>
      <w:proofErr w:type="spellStart"/>
      <w:r>
        <w:t>beter</w:t>
      </w:r>
      <w:proofErr w:type="spellEnd"/>
      <w:r>
        <w:t>.</w:t>
      </w:r>
    </w:p>
  </w:comment>
  <w:comment w:id="330" w:author="Jelte Wicherts" w:date="2018-08-28T09:03:00Z" w:initials="JW">
    <w:p w14:paraId="2578A94D" w14:textId="3FE97D2F" w:rsidR="00CE7936" w:rsidRDefault="00CE7936">
      <w:pPr>
        <w:pStyle w:val="CommentText"/>
      </w:pPr>
      <w:r>
        <w:rPr>
          <w:rStyle w:val="CommentReference"/>
        </w:rPr>
        <w:annotationRef/>
      </w:r>
      <w:proofErr w:type="spellStart"/>
      <w:r>
        <w:t>Welke</w:t>
      </w:r>
      <w:proofErr w:type="spellEnd"/>
      <w:r>
        <w:t xml:space="preserve"> </w:t>
      </w:r>
      <w:proofErr w:type="spellStart"/>
      <w:r>
        <w:t>zijn</w:t>
      </w:r>
      <w:proofErr w:type="spellEnd"/>
      <w:r>
        <w:t xml:space="preserve"> </w:t>
      </w:r>
      <w:proofErr w:type="spellStart"/>
      <w:r>
        <w:t>dit</w:t>
      </w:r>
      <w:proofErr w:type="spellEnd"/>
      <w:r>
        <w:t xml:space="preserve">? wees </w:t>
      </w:r>
      <w:proofErr w:type="spellStart"/>
      <w:r>
        <w:t>specifiek</w:t>
      </w:r>
      <w:proofErr w:type="spellEnd"/>
      <w:r>
        <w:t xml:space="preserve"> (je </w:t>
      </w:r>
      <w:proofErr w:type="spellStart"/>
      <w:r>
        <w:t>hebt</w:t>
      </w:r>
      <w:proofErr w:type="spellEnd"/>
      <w:r>
        <w:t xml:space="preserve"> </w:t>
      </w:r>
      <w:proofErr w:type="spellStart"/>
      <w:r>
        <w:t>ze</w:t>
      </w:r>
      <w:proofErr w:type="spellEnd"/>
      <w:r>
        <w:t xml:space="preserve"> net </w:t>
      </w:r>
      <w:proofErr w:type="spellStart"/>
      <w:r>
        <w:t>genoemd</w:t>
      </w:r>
      <w:proofErr w:type="spellEnd"/>
      <w:r>
        <w:t xml:space="preserve">). </w:t>
      </w:r>
    </w:p>
  </w:comment>
  <w:comment w:id="331" w:author="Jelte Wicherts" w:date="2018-08-28T09:03:00Z" w:initials="JW">
    <w:p w14:paraId="42AE956F" w14:textId="5759ABFD" w:rsidR="00CE7936" w:rsidRDefault="00CE7936">
      <w:pPr>
        <w:pStyle w:val="CommentText"/>
      </w:pPr>
      <w:r>
        <w:rPr>
          <w:rStyle w:val="CommentReference"/>
        </w:rPr>
        <w:annotationRef/>
      </w:r>
      <w:r>
        <w:t xml:space="preserve">Wees </w:t>
      </w:r>
      <w:proofErr w:type="spellStart"/>
      <w:r>
        <w:t>specifieker</w:t>
      </w:r>
      <w:proofErr w:type="spellEnd"/>
      <w:r>
        <w:t xml:space="preserve">. Combi? </w:t>
      </w:r>
    </w:p>
  </w:comment>
  <w:comment w:id="336" w:author="Jelte Wicherts" w:date="2018-08-28T09:05:00Z" w:initials="JW">
    <w:p w14:paraId="166556FF" w14:textId="530F0AF3" w:rsidR="00CE7936" w:rsidRDefault="00CE7936">
      <w:pPr>
        <w:pStyle w:val="CommentText"/>
      </w:pPr>
      <w:r>
        <w:rPr>
          <w:rStyle w:val="CommentReference"/>
        </w:rPr>
        <w:annotationRef/>
      </w:r>
      <w:proofErr w:type="spellStart"/>
      <w:r>
        <w:t>Dit</w:t>
      </w:r>
      <w:proofErr w:type="spellEnd"/>
      <w:r>
        <w:t xml:space="preserve"> is </w:t>
      </w:r>
      <w:proofErr w:type="spellStart"/>
      <w:r>
        <w:t>niet</w:t>
      </w:r>
      <w:proofErr w:type="spellEnd"/>
      <w:r>
        <w:t xml:space="preserve"> </w:t>
      </w:r>
      <w:proofErr w:type="spellStart"/>
      <w:r>
        <w:t>meteen</w:t>
      </w:r>
      <w:proofErr w:type="spellEnd"/>
      <w:r>
        <w:t xml:space="preserve"> </w:t>
      </w:r>
      <w:proofErr w:type="spellStart"/>
      <w:r>
        <w:t>helder</w:t>
      </w:r>
      <w:proofErr w:type="spellEnd"/>
      <w:r>
        <w:t>.</w:t>
      </w:r>
    </w:p>
  </w:comment>
  <w:comment w:id="358" w:author="Jelte Wicherts" w:date="2018-08-28T09:10:00Z" w:initials="JW">
    <w:p w14:paraId="7BB5FAF0" w14:textId="33D91AE2" w:rsidR="00CE7936" w:rsidRDefault="00CE7936">
      <w:pPr>
        <w:pStyle w:val="CommentText"/>
      </w:pPr>
      <w:r>
        <w:rPr>
          <w:rStyle w:val="CommentReference"/>
        </w:rPr>
        <w:annotationRef/>
      </w:r>
      <w:proofErr w:type="spellStart"/>
      <w:r>
        <w:t>Geef</w:t>
      </w:r>
      <w:proofErr w:type="spellEnd"/>
      <w:r>
        <w:t xml:space="preserve"> </w:t>
      </w:r>
      <w:proofErr w:type="spellStart"/>
      <w:r>
        <w:t>aan</w:t>
      </w:r>
      <w:proofErr w:type="spellEnd"/>
      <w:r>
        <w:t xml:space="preserve"> </w:t>
      </w:r>
      <w:proofErr w:type="spellStart"/>
      <w:r>
        <w:t>waar</w:t>
      </w:r>
      <w:proofErr w:type="spellEnd"/>
      <w:r>
        <w:t xml:space="preserve"> je het over </w:t>
      </w:r>
      <w:proofErr w:type="spellStart"/>
      <w:r>
        <w:t>hebt</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709879" w15:done="0"/>
  <w15:commentEx w15:paraId="4C56263E" w15:done="0"/>
  <w15:commentEx w15:paraId="516B990D" w15:done="0"/>
  <w15:commentEx w15:paraId="150D1DF9" w15:done="0"/>
  <w15:commentEx w15:paraId="6309D50B" w15:done="0"/>
  <w15:commentEx w15:paraId="42E530CC" w15:done="0"/>
  <w15:commentEx w15:paraId="75D44434" w15:done="0"/>
  <w15:commentEx w15:paraId="2ACAE1D2" w15:done="0"/>
  <w15:commentEx w15:paraId="5BE46294" w15:done="0"/>
  <w15:commentEx w15:paraId="47F7D1A2" w15:done="0"/>
  <w15:commentEx w15:paraId="47A1B3C0" w15:done="0"/>
  <w15:commentEx w15:paraId="0E6A989E" w15:done="0"/>
  <w15:commentEx w15:paraId="490AACBD" w15:done="0"/>
  <w15:commentEx w15:paraId="4C10E6A5" w15:done="0"/>
  <w15:commentEx w15:paraId="56D614B3" w15:done="0"/>
  <w15:commentEx w15:paraId="185B29C0" w15:done="0"/>
  <w15:commentEx w15:paraId="5D650C5C" w15:done="0"/>
  <w15:commentEx w15:paraId="77B6E9F0" w15:done="0"/>
  <w15:commentEx w15:paraId="5722EB3B" w15:done="0"/>
  <w15:commentEx w15:paraId="07AE0EAE" w15:done="0"/>
  <w15:commentEx w15:paraId="08F6AD04" w15:done="0"/>
  <w15:commentEx w15:paraId="456DD6E3" w15:done="0"/>
  <w15:commentEx w15:paraId="36E73BF2" w15:done="0"/>
  <w15:commentEx w15:paraId="4ACB0100" w15:done="0"/>
  <w15:commentEx w15:paraId="2578A94D" w15:done="0"/>
  <w15:commentEx w15:paraId="42AE956F" w15:done="0"/>
  <w15:commentEx w15:paraId="166556FF" w15:done="0"/>
  <w15:commentEx w15:paraId="7BB5FA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lte Wicherts">
    <w15:presenceInfo w15:providerId="Windows Live" w15:userId="f15d9779d91b61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09"/>
    <w:rsid w:val="00030492"/>
    <w:rsid w:val="0003493E"/>
    <w:rsid w:val="00037923"/>
    <w:rsid w:val="0004444B"/>
    <w:rsid w:val="00047154"/>
    <w:rsid w:val="000525C1"/>
    <w:rsid w:val="000542C1"/>
    <w:rsid w:val="00090835"/>
    <w:rsid w:val="000A15F0"/>
    <w:rsid w:val="000A1AE6"/>
    <w:rsid w:val="000C620C"/>
    <w:rsid w:val="000D7A57"/>
    <w:rsid w:val="00102284"/>
    <w:rsid w:val="00103280"/>
    <w:rsid w:val="00111BCA"/>
    <w:rsid w:val="00123A9B"/>
    <w:rsid w:val="00124827"/>
    <w:rsid w:val="00135742"/>
    <w:rsid w:val="00150903"/>
    <w:rsid w:val="00160AF6"/>
    <w:rsid w:val="00163BE2"/>
    <w:rsid w:val="001645E5"/>
    <w:rsid w:val="00165AC4"/>
    <w:rsid w:val="001708C5"/>
    <w:rsid w:val="00185A66"/>
    <w:rsid w:val="00185EB2"/>
    <w:rsid w:val="001D01A1"/>
    <w:rsid w:val="001E7827"/>
    <w:rsid w:val="00211DB7"/>
    <w:rsid w:val="002209DF"/>
    <w:rsid w:val="00224AB6"/>
    <w:rsid w:val="00226349"/>
    <w:rsid w:val="00233101"/>
    <w:rsid w:val="002414FF"/>
    <w:rsid w:val="002441D0"/>
    <w:rsid w:val="00256A30"/>
    <w:rsid w:val="00257AD4"/>
    <w:rsid w:val="00271F58"/>
    <w:rsid w:val="00272B5B"/>
    <w:rsid w:val="00290EBB"/>
    <w:rsid w:val="00292076"/>
    <w:rsid w:val="00297020"/>
    <w:rsid w:val="0029783C"/>
    <w:rsid w:val="002B19C0"/>
    <w:rsid w:val="002B50E3"/>
    <w:rsid w:val="002B6BFA"/>
    <w:rsid w:val="002D2C41"/>
    <w:rsid w:val="002D7EB1"/>
    <w:rsid w:val="002E193B"/>
    <w:rsid w:val="003007F0"/>
    <w:rsid w:val="003041DC"/>
    <w:rsid w:val="0032795B"/>
    <w:rsid w:val="0033256C"/>
    <w:rsid w:val="0034252A"/>
    <w:rsid w:val="003458EB"/>
    <w:rsid w:val="003465E2"/>
    <w:rsid w:val="003523B5"/>
    <w:rsid w:val="003603E7"/>
    <w:rsid w:val="00372551"/>
    <w:rsid w:val="003851D0"/>
    <w:rsid w:val="003923F9"/>
    <w:rsid w:val="003A6D2E"/>
    <w:rsid w:val="003A7779"/>
    <w:rsid w:val="003B1346"/>
    <w:rsid w:val="003B1B6B"/>
    <w:rsid w:val="003C0223"/>
    <w:rsid w:val="003C2FA2"/>
    <w:rsid w:val="003C4EED"/>
    <w:rsid w:val="003C4FFF"/>
    <w:rsid w:val="003D6F7F"/>
    <w:rsid w:val="003E1EFB"/>
    <w:rsid w:val="003E3EE7"/>
    <w:rsid w:val="003E45A8"/>
    <w:rsid w:val="003E6FF9"/>
    <w:rsid w:val="003F59D1"/>
    <w:rsid w:val="00403CA1"/>
    <w:rsid w:val="0041750C"/>
    <w:rsid w:val="00421F0C"/>
    <w:rsid w:val="004236DA"/>
    <w:rsid w:val="00423B14"/>
    <w:rsid w:val="00425EC2"/>
    <w:rsid w:val="00431768"/>
    <w:rsid w:val="004363A4"/>
    <w:rsid w:val="00446313"/>
    <w:rsid w:val="00450CFC"/>
    <w:rsid w:val="004632F9"/>
    <w:rsid w:val="00467109"/>
    <w:rsid w:val="004A0E3D"/>
    <w:rsid w:val="004A122C"/>
    <w:rsid w:val="004A145D"/>
    <w:rsid w:val="004A702C"/>
    <w:rsid w:val="004C28AC"/>
    <w:rsid w:val="004C48FA"/>
    <w:rsid w:val="004D3EEF"/>
    <w:rsid w:val="004E37E2"/>
    <w:rsid w:val="005041E5"/>
    <w:rsid w:val="00526209"/>
    <w:rsid w:val="00527720"/>
    <w:rsid w:val="005349D4"/>
    <w:rsid w:val="005370EB"/>
    <w:rsid w:val="005405FF"/>
    <w:rsid w:val="00544EE6"/>
    <w:rsid w:val="005565A6"/>
    <w:rsid w:val="005740CF"/>
    <w:rsid w:val="00590F02"/>
    <w:rsid w:val="005B26C1"/>
    <w:rsid w:val="005C6A62"/>
    <w:rsid w:val="005D3945"/>
    <w:rsid w:val="005D737D"/>
    <w:rsid w:val="005E0BC2"/>
    <w:rsid w:val="005E2348"/>
    <w:rsid w:val="00611647"/>
    <w:rsid w:val="006141DF"/>
    <w:rsid w:val="006214D3"/>
    <w:rsid w:val="00632D8B"/>
    <w:rsid w:val="0065224A"/>
    <w:rsid w:val="00660785"/>
    <w:rsid w:val="0066377C"/>
    <w:rsid w:val="00663E9C"/>
    <w:rsid w:val="0067189E"/>
    <w:rsid w:val="0069567A"/>
    <w:rsid w:val="006B6790"/>
    <w:rsid w:val="006B74D9"/>
    <w:rsid w:val="006B799E"/>
    <w:rsid w:val="006C081E"/>
    <w:rsid w:val="006C3FD7"/>
    <w:rsid w:val="006D540B"/>
    <w:rsid w:val="006E4B8B"/>
    <w:rsid w:val="00701A4A"/>
    <w:rsid w:val="007032EA"/>
    <w:rsid w:val="00704DAB"/>
    <w:rsid w:val="00720551"/>
    <w:rsid w:val="00730D23"/>
    <w:rsid w:val="0073584A"/>
    <w:rsid w:val="007470E7"/>
    <w:rsid w:val="0075214B"/>
    <w:rsid w:val="007560F0"/>
    <w:rsid w:val="00762F4A"/>
    <w:rsid w:val="00765F8B"/>
    <w:rsid w:val="00771091"/>
    <w:rsid w:val="0077581C"/>
    <w:rsid w:val="00776BB7"/>
    <w:rsid w:val="00785B96"/>
    <w:rsid w:val="0079154F"/>
    <w:rsid w:val="007A09E3"/>
    <w:rsid w:val="007A5F5A"/>
    <w:rsid w:val="007A6AA4"/>
    <w:rsid w:val="007B4556"/>
    <w:rsid w:val="007B6824"/>
    <w:rsid w:val="007B69B2"/>
    <w:rsid w:val="007C1732"/>
    <w:rsid w:val="007C76BE"/>
    <w:rsid w:val="007D38E5"/>
    <w:rsid w:val="007D3B90"/>
    <w:rsid w:val="00811AB1"/>
    <w:rsid w:val="00825AE9"/>
    <w:rsid w:val="008322D1"/>
    <w:rsid w:val="00834F8D"/>
    <w:rsid w:val="0084527B"/>
    <w:rsid w:val="008503C8"/>
    <w:rsid w:val="00866483"/>
    <w:rsid w:val="00870651"/>
    <w:rsid w:val="0088267B"/>
    <w:rsid w:val="00882B73"/>
    <w:rsid w:val="00883762"/>
    <w:rsid w:val="00885E5A"/>
    <w:rsid w:val="00890556"/>
    <w:rsid w:val="00890AC2"/>
    <w:rsid w:val="0089271E"/>
    <w:rsid w:val="008A6E53"/>
    <w:rsid w:val="008B4E30"/>
    <w:rsid w:val="008C002D"/>
    <w:rsid w:val="008E4644"/>
    <w:rsid w:val="008F2161"/>
    <w:rsid w:val="008F5C93"/>
    <w:rsid w:val="008F7B69"/>
    <w:rsid w:val="00905C8C"/>
    <w:rsid w:val="0090650B"/>
    <w:rsid w:val="009068D7"/>
    <w:rsid w:val="009070A4"/>
    <w:rsid w:val="009109FC"/>
    <w:rsid w:val="00913FCA"/>
    <w:rsid w:val="009236CF"/>
    <w:rsid w:val="0094123B"/>
    <w:rsid w:val="00971EDA"/>
    <w:rsid w:val="00997D22"/>
    <w:rsid w:val="009A42F4"/>
    <w:rsid w:val="009B0454"/>
    <w:rsid w:val="009B27B8"/>
    <w:rsid w:val="009B6E21"/>
    <w:rsid w:val="009C2F1A"/>
    <w:rsid w:val="009D211E"/>
    <w:rsid w:val="009D5081"/>
    <w:rsid w:val="009D5367"/>
    <w:rsid w:val="009E0717"/>
    <w:rsid w:val="00A150C0"/>
    <w:rsid w:val="00A2522C"/>
    <w:rsid w:val="00A56D67"/>
    <w:rsid w:val="00A64A98"/>
    <w:rsid w:val="00A66D5D"/>
    <w:rsid w:val="00A67421"/>
    <w:rsid w:val="00A7772A"/>
    <w:rsid w:val="00A92929"/>
    <w:rsid w:val="00AA628C"/>
    <w:rsid w:val="00AA7B3B"/>
    <w:rsid w:val="00AB03EC"/>
    <w:rsid w:val="00AB1F1D"/>
    <w:rsid w:val="00AB4C0D"/>
    <w:rsid w:val="00AE3E74"/>
    <w:rsid w:val="00AE5849"/>
    <w:rsid w:val="00B06829"/>
    <w:rsid w:val="00B1080B"/>
    <w:rsid w:val="00B11FD4"/>
    <w:rsid w:val="00B13642"/>
    <w:rsid w:val="00B200A2"/>
    <w:rsid w:val="00B3298A"/>
    <w:rsid w:val="00B444B0"/>
    <w:rsid w:val="00B55AA7"/>
    <w:rsid w:val="00B6787D"/>
    <w:rsid w:val="00B7020C"/>
    <w:rsid w:val="00B73A26"/>
    <w:rsid w:val="00B77AC3"/>
    <w:rsid w:val="00B85097"/>
    <w:rsid w:val="00B854BD"/>
    <w:rsid w:val="00B96445"/>
    <w:rsid w:val="00BB23F5"/>
    <w:rsid w:val="00BC51EE"/>
    <w:rsid w:val="00BD15D7"/>
    <w:rsid w:val="00BF0533"/>
    <w:rsid w:val="00BF150D"/>
    <w:rsid w:val="00C036EF"/>
    <w:rsid w:val="00C31CD3"/>
    <w:rsid w:val="00C31D0F"/>
    <w:rsid w:val="00C32660"/>
    <w:rsid w:val="00C37187"/>
    <w:rsid w:val="00C407AB"/>
    <w:rsid w:val="00C420D4"/>
    <w:rsid w:val="00C43162"/>
    <w:rsid w:val="00C45E7A"/>
    <w:rsid w:val="00C47343"/>
    <w:rsid w:val="00C57203"/>
    <w:rsid w:val="00C767B7"/>
    <w:rsid w:val="00C803F1"/>
    <w:rsid w:val="00C804E5"/>
    <w:rsid w:val="00C8607A"/>
    <w:rsid w:val="00CA2236"/>
    <w:rsid w:val="00CA23B9"/>
    <w:rsid w:val="00CA374B"/>
    <w:rsid w:val="00CB1E15"/>
    <w:rsid w:val="00CD30A0"/>
    <w:rsid w:val="00CE21D8"/>
    <w:rsid w:val="00CE4F62"/>
    <w:rsid w:val="00CE6BAE"/>
    <w:rsid w:val="00CE7936"/>
    <w:rsid w:val="00CF12FE"/>
    <w:rsid w:val="00D05302"/>
    <w:rsid w:val="00D1198F"/>
    <w:rsid w:val="00D21C75"/>
    <w:rsid w:val="00D27657"/>
    <w:rsid w:val="00D408D3"/>
    <w:rsid w:val="00D4580D"/>
    <w:rsid w:val="00D46629"/>
    <w:rsid w:val="00D546B5"/>
    <w:rsid w:val="00D571BA"/>
    <w:rsid w:val="00D57CF1"/>
    <w:rsid w:val="00D739FC"/>
    <w:rsid w:val="00D74B46"/>
    <w:rsid w:val="00D74FEC"/>
    <w:rsid w:val="00D83A42"/>
    <w:rsid w:val="00D976DE"/>
    <w:rsid w:val="00DA118B"/>
    <w:rsid w:val="00DA5DD9"/>
    <w:rsid w:val="00DB4EF6"/>
    <w:rsid w:val="00DB5793"/>
    <w:rsid w:val="00DE1068"/>
    <w:rsid w:val="00DE18BE"/>
    <w:rsid w:val="00DE2F86"/>
    <w:rsid w:val="00DF3F95"/>
    <w:rsid w:val="00DF56F0"/>
    <w:rsid w:val="00E001FD"/>
    <w:rsid w:val="00E14A56"/>
    <w:rsid w:val="00E3224F"/>
    <w:rsid w:val="00E37C09"/>
    <w:rsid w:val="00E45F33"/>
    <w:rsid w:val="00E47AD1"/>
    <w:rsid w:val="00E60D2F"/>
    <w:rsid w:val="00E70269"/>
    <w:rsid w:val="00E75122"/>
    <w:rsid w:val="00E87E28"/>
    <w:rsid w:val="00E95B52"/>
    <w:rsid w:val="00E97370"/>
    <w:rsid w:val="00E975CC"/>
    <w:rsid w:val="00EA5391"/>
    <w:rsid w:val="00EA60AD"/>
    <w:rsid w:val="00EC19E1"/>
    <w:rsid w:val="00EE58E7"/>
    <w:rsid w:val="00EF4AD4"/>
    <w:rsid w:val="00F120F4"/>
    <w:rsid w:val="00F131BB"/>
    <w:rsid w:val="00F4471D"/>
    <w:rsid w:val="00F57811"/>
    <w:rsid w:val="00F65661"/>
    <w:rsid w:val="00F7550C"/>
    <w:rsid w:val="00F761C6"/>
    <w:rsid w:val="00F911B7"/>
    <w:rsid w:val="00FB28CD"/>
    <w:rsid w:val="00FC1FAE"/>
    <w:rsid w:val="00FC4A32"/>
    <w:rsid w:val="00FD6394"/>
    <w:rsid w:val="00FE0CE7"/>
    <w:rsid w:val="00FE1620"/>
    <w:rsid w:val="00FF100F"/>
    <w:rsid w:val="00FF2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E672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7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67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B6824"/>
    <w:rPr>
      <w:sz w:val="18"/>
      <w:szCs w:val="18"/>
    </w:rPr>
  </w:style>
  <w:style w:type="paragraph" w:styleId="CommentText">
    <w:name w:val="annotation text"/>
    <w:basedOn w:val="Normal"/>
    <w:link w:val="CommentTextChar"/>
    <w:uiPriority w:val="99"/>
    <w:semiHidden/>
    <w:unhideWhenUsed/>
    <w:rsid w:val="007B6824"/>
  </w:style>
  <w:style w:type="character" w:customStyle="1" w:styleId="CommentTextChar">
    <w:name w:val="Comment Text Char"/>
    <w:basedOn w:val="DefaultParagraphFont"/>
    <w:link w:val="CommentText"/>
    <w:uiPriority w:val="99"/>
    <w:semiHidden/>
    <w:rsid w:val="007B6824"/>
  </w:style>
  <w:style w:type="paragraph" w:styleId="CommentSubject">
    <w:name w:val="annotation subject"/>
    <w:basedOn w:val="CommentText"/>
    <w:next w:val="CommentText"/>
    <w:link w:val="CommentSubjectChar"/>
    <w:uiPriority w:val="99"/>
    <w:semiHidden/>
    <w:unhideWhenUsed/>
    <w:rsid w:val="007B6824"/>
    <w:rPr>
      <w:b/>
      <w:bCs/>
      <w:sz w:val="20"/>
      <w:szCs w:val="20"/>
    </w:rPr>
  </w:style>
  <w:style w:type="character" w:customStyle="1" w:styleId="CommentSubjectChar">
    <w:name w:val="Comment Subject Char"/>
    <w:basedOn w:val="CommentTextChar"/>
    <w:link w:val="CommentSubject"/>
    <w:uiPriority w:val="99"/>
    <w:semiHidden/>
    <w:rsid w:val="007B6824"/>
    <w:rPr>
      <w:b/>
      <w:bCs/>
      <w:sz w:val="20"/>
      <w:szCs w:val="20"/>
    </w:rPr>
  </w:style>
  <w:style w:type="paragraph" w:styleId="Revision">
    <w:name w:val="Revision"/>
    <w:hidden/>
    <w:uiPriority w:val="99"/>
    <w:semiHidden/>
    <w:rsid w:val="00C57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24</Pages>
  <Words>9965</Words>
  <Characters>56804</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Jelte Wicherts</dc:creator>
  <cp:keywords/>
  <dc:description/>
  <cp:lastModifiedBy>Jelte Wicherts</cp:lastModifiedBy>
  <cp:revision>22</cp:revision>
  <dcterms:created xsi:type="dcterms:W3CDTF">2018-08-27T14:13:00Z</dcterms:created>
  <dcterms:modified xsi:type="dcterms:W3CDTF">2018-08-28T07:12:00Z</dcterms:modified>
</cp:coreProperties>
</file>